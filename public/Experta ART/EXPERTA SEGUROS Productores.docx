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EBEF" w14:textId="57F12E5F" w:rsidR="00E60CE3" w:rsidRDefault="00A46E79" w:rsidP="00D76F72">
      <w:pPr>
        <w:pStyle w:val="Default"/>
        <w:jc w:val="right"/>
        <w:rPr>
          <w:sz w:val="22"/>
          <w:szCs w:val="22"/>
        </w:rPr>
      </w:pPr>
      <w:r>
        <w:rPr>
          <w:sz w:val="22"/>
          <w:szCs w:val="22"/>
        </w:rPr>
        <w:t xml:space="preserve"> </w:t>
      </w:r>
      <w:r w:rsidR="00E60CE3">
        <w:rPr>
          <w:sz w:val="22"/>
          <w:szCs w:val="22"/>
        </w:rPr>
        <w:t xml:space="preserve">Buenos Aires, </w:t>
      </w:r>
      <w:r w:rsidR="00EF5864">
        <w:rPr>
          <w:sz w:val="22"/>
          <w:szCs w:val="22"/>
        </w:rPr>
        <w:t>___</w:t>
      </w:r>
      <w:r w:rsidR="003841CB">
        <w:rPr>
          <w:sz w:val="22"/>
          <w:szCs w:val="22"/>
        </w:rPr>
        <w:t xml:space="preserve"> </w:t>
      </w:r>
      <w:r w:rsidR="00E60CE3">
        <w:rPr>
          <w:sz w:val="22"/>
          <w:szCs w:val="22"/>
        </w:rPr>
        <w:t>de</w:t>
      </w:r>
      <w:r w:rsidR="00EF5864">
        <w:rPr>
          <w:sz w:val="22"/>
          <w:szCs w:val="22"/>
        </w:rPr>
        <w:t>__________</w:t>
      </w:r>
      <w:r w:rsidR="003841CB">
        <w:rPr>
          <w:sz w:val="22"/>
          <w:szCs w:val="22"/>
        </w:rPr>
        <w:t xml:space="preserve"> </w:t>
      </w:r>
      <w:r w:rsidR="00E60CE3">
        <w:rPr>
          <w:sz w:val="22"/>
          <w:szCs w:val="22"/>
        </w:rPr>
        <w:t>de 20</w:t>
      </w:r>
      <w:r w:rsidR="0000538F">
        <w:rPr>
          <w:sz w:val="22"/>
          <w:szCs w:val="22"/>
        </w:rPr>
        <w:t>2</w:t>
      </w:r>
      <w:r w:rsidR="00BD2BEC">
        <w:rPr>
          <w:sz w:val="22"/>
          <w:szCs w:val="22"/>
        </w:rPr>
        <w:t>4</w:t>
      </w:r>
    </w:p>
    <w:p w14:paraId="591E0ADC" w14:textId="77777777" w:rsidR="00E60CE3" w:rsidRDefault="00E60CE3" w:rsidP="00AE30FB">
      <w:pPr>
        <w:pStyle w:val="Default"/>
        <w:jc w:val="both"/>
        <w:rPr>
          <w:sz w:val="22"/>
          <w:szCs w:val="22"/>
        </w:rPr>
      </w:pPr>
      <w:r>
        <w:rPr>
          <w:sz w:val="22"/>
          <w:szCs w:val="22"/>
        </w:rPr>
        <w:t xml:space="preserve"> </w:t>
      </w:r>
    </w:p>
    <w:p w14:paraId="06131B11" w14:textId="77777777" w:rsidR="005A56D0" w:rsidRDefault="005A56D0" w:rsidP="007011A6">
      <w:pPr>
        <w:pStyle w:val="Default"/>
        <w:spacing w:line="360" w:lineRule="auto"/>
        <w:jc w:val="both"/>
        <w:rPr>
          <w:sz w:val="22"/>
          <w:szCs w:val="22"/>
        </w:rPr>
      </w:pPr>
    </w:p>
    <w:p w14:paraId="67C94399" w14:textId="77777777" w:rsidR="007011A6" w:rsidRDefault="007011A6" w:rsidP="007011A6">
      <w:pPr>
        <w:pStyle w:val="Default"/>
        <w:spacing w:line="360" w:lineRule="auto"/>
        <w:jc w:val="both"/>
        <w:rPr>
          <w:sz w:val="22"/>
          <w:szCs w:val="22"/>
        </w:rPr>
      </w:pPr>
      <w:r>
        <w:rPr>
          <w:sz w:val="22"/>
          <w:szCs w:val="22"/>
        </w:rPr>
        <w:t>Sres.</w:t>
      </w:r>
    </w:p>
    <w:p w14:paraId="2F333F3E" w14:textId="1A0E084C" w:rsidR="0089720A" w:rsidRDefault="00BA4470" w:rsidP="007011A6">
      <w:pPr>
        <w:pStyle w:val="Default"/>
        <w:spacing w:line="360" w:lineRule="auto"/>
        <w:jc w:val="both"/>
        <w:rPr>
          <w:sz w:val="22"/>
          <w:szCs w:val="22"/>
        </w:rPr>
      </w:pPr>
      <w:r>
        <w:rPr>
          <w:sz w:val="22"/>
          <w:szCs w:val="22"/>
        </w:rPr>
        <w:t xml:space="preserve">EXPERTA </w:t>
      </w:r>
      <w:r w:rsidR="005B4AF4">
        <w:rPr>
          <w:sz w:val="22"/>
          <w:szCs w:val="22"/>
        </w:rPr>
        <w:t xml:space="preserve">SEGUROS </w:t>
      </w:r>
      <w:r>
        <w:rPr>
          <w:sz w:val="22"/>
          <w:szCs w:val="22"/>
        </w:rPr>
        <w:t>S.A.</w:t>
      </w:r>
      <w:r w:rsidR="005B4AF4">
        <w:rPr>
          <w:sz w:val="22"/>
          <w:szCs w:val="22"/>
        </w:rPr>
        <w:t>U.</w:t>
      </w:r>
    </w:p>
    <w:p w14:paraId="5C0DEE43" w14:textId="31E39852" w:rsidR="00BB3887" w:rsidRPr="007011A6" w:rsidRDefault="00BB3887" w:rsidP="007011A6">
      <w:pPr>
        <w:pStyle w:val="Default"/>
        <w:spacing w:line="360" w:lineRule="auto"/>
        <w:jc w:val="both"/>
        <w:rPr>
          <w:sz w:val="22"/>
          <w:szCs w:val="22"/>
        </w:rPr>
      </w:pPr>
      <w:r>
        <w:rPr>
          <w:sz w:val="22"/>
          <w:szCs w:val="22"/>
        </w:rPr>
        <w:t>A</w:t>
      </w:r>
      <w:r w:rsidR="0000538F">
        <w:rPr>
          <w:sz w:val="22"/>
          <w:szCs w:val="22"/>
        </w:rPr>
        <w:t>v. del Liberador 6902, Piso 12</w:t>
      </w:r>
      <w:r>
        <w:rPr>
          <w:sz w:val="22"/>
          <w:szCs w:val="22"/>
        </w:rPr>
        <w:t>, Ciudad Autónoma de Buenos Aires</w:t>
      </w:r>
    </w:p>
    <w:p w14:paraId="4C25C94B" w14:textId="2760F9B1" w:rsidR="005A56D0" w:rsidRDefault="00E60CE3" w:rsidP="00446675">
      <w:pPr>
        <w:pStyle w:val="CM15"/>
        <w:spacing w:after="530" w:line="360" w:lineRule="auto"/>
        <w:jc w:val="both"/>
      </w:pPr>
      <w:r>
        <w:rPr>
          <w:rFonts w:cs="Arial"/>
          <w:color w:val="000000"/>
          <w:sz w:val="22"/>
          <w:szCs w:val="22"/>
          <w:u w:val="single"/>
        </w:rPr>
        <w:t>Presente</w:t>
      </w:r>
      <w:r w:rsidRPr="00060F84">
        <w:rPr>
          <w:rFonts w:cs="Arial"/>
          <w:color w:val="000000"/>
          <w:sz w:val="22"/>
          <w:szCs w:val="22"/>
        </w:rPr>
        <w:t xml:space="preserve"> </w:t>
      </w:r>
    </w:p>
    <w:p w14:paraId="2C168BFE" w14:textId="4E57C9FA" w:rsidR="005A56D0" w:rsidRDefault="00E60CE3" w:rsidP="00446675">
      <w:pPr>
        <w:pStyle w:val="Default"/>
        <w:spacing w:after="128"/>
        <w:jc w:val="both"/>
      </w:pPr>
      <w:r>
        <w:rPr>
          <w:sz w:val="22"/>
          <w:szCs w:val="22"/>
        </w:rPr>
        <w:t>De nuestra consideración:</w:t>
      </w:r>
      <w:r w:rsidR="00B064DB">
        <w:rPr>
          <w:sz w:val="22"/>
          <w:szCs w:val="22"/>
        </w:rPr>
        <w:t xml:space="preserve"> </w:t>
      </w:r>
      <w:r>
        <w:rPr>
          <w:sz w:val="22"/>
          <w:szCs w:val="22"/>
        </w:rPr>
        <w:t xml:space="preserve"> </w:t>
      </w:r>
    </w:p>
    <w:p w14:paraId="6FDDDEB1" w14:textId="3C06D86E" w:rsidR="00AE329A" w:rsidRDefault="00E60CE3" w:rsidP="00152CE1">
      <w:pPr>
        <w:pStyle w:val="CM14"/>
        <w:spacing w:after="390" w:line="380" w:lineRule="atLeast"/>
        <w:ind w:firstLine="2832"/>
        <w:jc w:val="both"/>
        <w:rPr>
          <w:rFonts w:cs="Arial"/>
          <w:color w:val="000000"/>
          <w:sz w:val="22"/>
          <w:szCs w:val="22"/>
        </w:rPr>
      </w:pPr>
      <w:r>
        <w:rPr>
          <w:rFonts w:cs="Arial"/>
          <w:color w:val="000000"/>
          <w:sz w:val="22"/>
          <w:szCs w:val="22"/>
        </w:rPr>
        <w:t>Tenemos el agrado de dirigirnos a Uds.</w:t>
      </w:r>
      <w:r w:rsidR="00BB3887">
        <w:rPr>
          <w:rFonts w:cs="Arial"/>
          <w:color w:val="000000"/>
          <w:sz w:val="22"/>
          <w:szCs w:val="22"/>
        </w:rPr>
        <w:t>,</w:t>
      </w:r>
      <w:r>
        <w:rPr>
          <w:rFonts w:cs="Arial"/>
          <w:color w:val="000000"/>
          <w:sz w:val="22"/>
          <w:szCs w:val="22"/>
        </w:rPr>
        <w:t xml:space="preserve"> </w:t>
      </w:r>
      <w:r w:rsidR="00BB3887">
        <w:rPr>
          <w:rFonts w:cs="Arial"/>
          <w:color w:val="000000"/>
          <w:sz w:val="22"/>
          <w:szCs w:val="22"/>
        </w:rPr>
        <w:t xml:space="preserve">en base a las conversaciones mantenidas, </w:t>
      </w:r>
      <w:r>
        <w:rPr>
          <w:rFonts w:cs="Arial"/>
          <w:color w:val="000000"/>
          <w:sz w:val="22"/>
          <w:szCs w:val="22"/>
        </w:rPr>
        <w:t xml:space="preserve">a fin de hacerles llegar nuestra </w:t>
      </w:r>
      <w:r w:rsidR="00FD2A0B">
        <w:rPr>
          <w:rFonts w:cs="Arial"/>
          <w:color w:val="000000"/>
          <w:sz w:val="22"/>
          <w:szCs w:val="22"/>
        </w:rPr>
        <w:t>propuesta</w:t>
      </w:r>
      <w:r>
        <w:rPr>
          <w:rFonts w:cs="Arial"/>
          <w:color w:val="000000"/>
          <w:sz w:val="22"/>
          <w:szCs w:val="22"/>
        </w:rPr>
        <w:t xml:space="preserve"> </w:t>
      </w:r>
      <w:r w:rsidR="00AE329A">
        <w:rPr>
          <w:rFonts w:cs="Arial"/>
          <w:color w:val="000000"/>
          <w:sz w:val="22"/>
          <w:szCs w:val="22"/>
        </w:rPr>
        <w:t xml:space="preserve">irrevocable </w:t>
      </w:r>
      <w:r w:rsidR="008D45AF">
        <w:rPr>
          <w:rFonts w:cs="Arial"/>
          <w:color w:val="000000"/>
          <w:sz w:val="22"/>
          <w:szCs w:val="22"/>
        </w:rPr>
        <w:t xml:space="preserve">de servicios profesionales </w:t>
      </w:r>
      <w:r>
        <w:rPr>
          <w:rFonts w:cs="Arial"/>
          <w:color w:val="000000"/>
          <w:sz w:val="22"/>
          <w:szCs w:val="22"/>
        </w:rPr>
        <w:t xml:space="preserve">con relación a </w:t>
      </w:r>
      <w:r w:rsidR="008D45AF">
        <w:rPr>
          <w:rFonts w:cs="Arial"/>
          <w:color w:val="000000"/>
          <w:sz w:val="22"/>
          <w:szCs w:val="22"/>
        </w:rPr>
        <w:t>n</w:t>
      </w:r>
      <w:r>
        <w:rPr>
          <w:rFonts w:cs="Arial"/>
          <w:color w:val="000000"/>
          <w:sz w:val="22"/>
          <w:szCs w:val="22"/>
        </w:rPr>
        <w:t>uestra eventual intermediación en la celebración de contratos de</w:t>
      </w:r>
      <w:r w:rsidR="00AE329A">
        <w:rPr>
          <w:rFonts w:cs="Arial"/>
          <w:color w:val="000000"/>
          <w:sz w:val="22"/>
          <w:szCs w:val="22"/>
        </w:rPr>
        <w:t xml:space="preserve"> seguro</w:t>
      </w:r>
      <w:r w:rsidR="003B0265">
        <w:rPr>
          <w:rFonts w:cs="Arial"/>
          <w:color w:val="000000"/>
          <w:sz w:val="22"/>
          <w:szCs w:val="22"/>
        </w:rPr>
        <w:t>s</w:t>
      </w:r>
      <w:r w:rsidR="009138BD">
        <w:rPr>
          <w:rFonts w:cs="Arial"/>
          <w:color w:val="000000"/>
          <w:sz w:val="22"/>
          <w:szCs w:val="22"/>
        </w:rPr>
        <w:t xml:space="preserve"> </w:t>
      </w:r>
      <w:r w:rsidR="00AE329A">
        <w:rPr>
          <w:rFonts w:cs="Arial"/>
          <w:color w:val="000000"/>
          <w:sz w:val="22"/>
          <w:szCs w:val="22"/>
        </w:rPr>
        <w:t>(en adelante, la “Propuesta”)</w:t>
      </w:r>
      <w:r>
        <w:rPr>
          <w:rFonts w:cs="Arial"/>
          <w:color w:val="000000"/>
          <w:sz w:val="22"/>
          <w:szCs w:val="22"/>
        </w:rPr>
        <w:t xml:space="preserve">. </w:t>
      </w:r>
    </w:p>
    <w:p w14:paraId="5A46FBD8" w14:textId="6DA9D717" w:rsidR="00B60F89" w:rsidRDefault="00EC4ED2" w:rsidP="00060F84">
      <w:pPr>
        <w:pStyle w:val="CM14"/>
        <w:spacing w:after="390" w:line="380" w:lineRule="atLeast"/>
        <w:ind w:firstLine="2832"/>
        <w:jc w:val="both"/>
      </w:pPr>
      <w:r w:rsidRPr="00152CE1">
        <w:rPr>
          <w:rFonts w:cs="Arial"/>
          <w:sz w:val="22"/>
          <w:szCs w:val="22"/>
        </w:rPr>
        <w:t xml:space="preserve">En caso de </w:t>
      </w:r>
      <w:r w:rsidR="00C85845">
        <w:rPr>
          <w:rFonts w:cs="Arial"/>
          <w:sz w:val="22"/>
          <w:szCs w:val="22"/>
        </w:rPr>
        <w:t>resultar de vuestro interés la presente Propuesta</w:t>
      </w:r>
      <w:r w:rsidR="00C00CAD">
        <w:rPr>
          <w:rFonts w:cs="Arial"/>
          <w:sz w:val="22"/>
          <w:szCs w:val="22"/>
        </w:rPr>
        <w:t xml:space="preserve">, proponemos que </w:t>
      </w:r>
      <w:r w:rsidR="00C85845">
        <w:rPr>
          <w:rFonts w:cs="Arial"/>
          <w:sz w:val="22"/>
          <w:szCs w:val="22"/>
        </w:rPr>
        <w:t xml:space="preserve">la relación entre </w:t>
      </w:r>
      <w:r w:rsidR="00FB6C51">
        <w:rPr>
          <w:rFonts w:cs="Arial"/>
          <w:sz w:val="22"/>
          <w:szCs w:val="22"/>
        </w:rPr>
        <w:t>[____________] (en adelante, el “PRODUCTOR”) y EXPERTA SEGUROS S.A.U.</w:t>
      </w:r>
      <w:r w:rsidR="003B7F52">
        <w:rPr>
          <w:rFonts w:cs="Arial"/>
          <w:sz w:val="22"/>
          <w:szCs w:val="22"/>
        </w:rPr>
        <w:t xml:space="preserve"> </w:t>
      </w:r>
      <w:r w:rsidR="00FB6C51">
        <w:rPr>
          <w:rFonts w:cs="Arial"/>
          <w:sz w:val="22"/>
          <w:szCs w:val="22"/>
        </w:rPr>
        <w:t>(en adelante, “EXPERTA”</w:t>
      </w:r>
      <w:r w:rsidR="007A0E32">
        <w:rPr>
          <w:rFonts w:cs="Arial"/>
          <w:sz w:val="22"/>
          <w:szCs w:val="22"/>
        </w:rPr>
        <w:t xml:space="preserve">, y </w:t>
      </w:r>
      <w:r w:rsidR="00C00CAD">
        <w:rPr>
          <w:rFonts w:cs="Arial"/>
          <w:sz w:val="22"/>
          <w:szCs w:val="22"/>
        </w:rPr>
        <w:t>conjuntamente</w:t>
      </w:r>
      <w:r w:rsidR="00C4794F">
        <w:rPr>
          <w:rFonts w:cs="Arial"/>
          <w:sz w:val="22"/>
          <w:szCs w:val="22"/>
        </w:rPr>
        <w:t xml:space="preserve"> </w:t>
      </w:r>
      <w:r w:rsidR="00C00CAD">
        <w:rPr>
          <w:rFonts w:cs="Arial"/>
          <w:sz w:val="22"/>
          <w:szCs w:val="22"/>
        </w:rPr>
        <w:t>con el PRODUCTOR</w:t>
      </w:r>
      <w:r w:rsidR="007A0E32">
        <w:rPr>
          <w:rFonts w:cs="Arial"/>
          <w:sz w:val="22"/>
          <w:szCs w:val="22"/>
        </w:rPr>
        <w:t>,</w:t>
      </w:r>
      <w:r w:rsidR="00C00CAD">
        <w:rPr>
          <w:rFonts w:cs="Arial"/>
          <w:sz w:val="22"/>
          <w:szCs w:val="22"/>
        </w:rPr>
        <w:t xml:space="preserve"> las “P</w:t>
      </w:r>
      <w:r w:rsidR="00664E3A">
        <w:rPr>
          <w:rFonts w:cs="Arial"/>
          <w:sz w:val="22"/>
          <w:szCs w:val="22"/>
        </w:rPr>
        <w:t>artes</w:t>
      </w:r>
      <w:r w:rsidR="00C00CAD">
        <w:rPr>
          <w:rFonts w:cs="Arial"/>
          <w:sz w:val="22"/>
          <w:szCs w:val="22"/>
        </w:rPr>
        <w:t>”</w:t>
      </w:r>
      <w:r w:rsidR="00FB6C51">
        <w:rPr>
          <w:rFonts w:cs="Arial"/>
          <w:sz w:val="22"/>
          <w:szCs w:val="22"/>
        </w:rPr>
        <w:t xml:space="preserve">), </w:t>
      </w:r>
      <w:r w:rsidR="00C00CAD">
        <w:rPr>
          <w:rFonts w:cs="Arial"/>
          <w:sz w:val="22"/>
          <w:szCs w:val="22"/>
        </w:rPr>
        <w:t>quede</w:t>
      </w:r>
      <w:r w:rsidR="00FB6C51">
        <w:rPr>
          <w:rFonts w:cs="Arial"/>
          <w:sz w:val="22"/>
          <w:szCs w:val="22"/>
        </w:rPr>
        <w:t xml:space="preserve"> sujeta a </w:t>
      </w:r>
      <w:r w:rsidRPr="00152CE1">
        <w:rPr>
          <w:rFonts w:cs="Arial"/>
          <w:sz w:val="22"/>
          <w:szCs w:val="22"/>
        </w:rPr>
        <w:t xml:space="preserve">las cláusulas, términos y condiciones que seguidamente se </w:t>
      </w:r>
      <w:r w:rsidR="00C00CAD">
        <w:rPr>
          <w:rFonts w:cs="Arial"/>
          <w:sz w:val="22"/>
          <w:szCs w:val="22"/>
        </w:rPr>
        <w:t>transcriben</w:t>
      </w:r>
      <w:r w:rsidRPr="00152CE1">
        <w:rPr>
          <w:rFonts w:cs="Arial"/>
          <w:sz w:val="22"/>
          <w:szCs w:val="22"/>
        </w:rPr>
        <w:t>:</w:t>
      </w:r>
    </w:p>
    <w:p w14:paraId="71022A46" w14:textId="77777777" w:rsidR="00C4794F" w:rsidRDefault="00C4794F" w:rsidP="00A06785">
      <w:pPr>
        <w:pStyle w:val="NormalWeb"/>
        <w:spacing w:line="360" w:lineRule="auto"/>
        <w:jc w:val="both"/>
        <w:rPr>
          <w:rFonts w:ascii="Arial" w:hAnsi="Arial"/>
          <w:b/>
          <w:bCs/>
          <w:color w:val="000000"/>
          <w:sz w:val="22"/>
          <w:szCs w:val="22"/>
        </w:rPr>
      </w:pPr>
    </w:p>
    <w:p w14:paraId="1264E817" w14:textId="3838AAED" w:rsidR="00E60CE3" w:rsidRPr="00A06785" w:rsidRDefault="00E60CE3" w:rsidP="00A06785">
      <w:pPr>
        <w:pStyle w:val="NormalWeb"/>
        <w:spacing w:line="360" w:lineRule="auto"/>
        <w:jc w:val="both"/>
        <w:rPr>
          <w:rFonts w:ascii="Arial" w:hAnsi="Arial"/>
          <w:b/>
          <w:bCs/>
          <w:color w:val="000000"/>
          <w:sz w:val="22"/>
          <w:szCs w:val="22"/>
          <w:u w:val="single"/>
        </w:rPr>
      </w:pPr>
      <w:r w:rsidRPr="00A06785">
        <w:rPr>
          <w:rFonts w:ascii="Arial" w:hAnsi="Arial"/>
          <w:b/>
          <w:bCs/>
          <w:color w:val="000000"/>
          <w:sz w:val="22"/>
          <w:szCs w:val="22"/>
        </w:rPr>
        <w:t xml:space="preserve">1. </w:t>
      </w:r>
      <w:r w:rsidRPr="00A06785">
        <w:rPr>
          <w:rFonts w:ascii="Arial" w:hAnsi="Arial"/>
          <w:b/>
          <w:bCs/>
          <w:color w:val="000000"/>
          <w:sz w:val="22"/>
          <w:szCs w:val="22"/>
          <w:u w:val="single"/>
        </w:rPr>
        <w:t>OBJETO</w:t>
      </w:r>
    </w:p>
    <w:p w14:paraId="44286451" w14:textId="7D9EAA33" w:rsidR="00E60CE3" w:rsidRPr="00BB5389" w:rsidRDefault="00E60CE3" w:rsidP="00A06785">
      <w:pPr>
        <w:pStyle w:val="NormalWeb"/>
        <w:spacing w:line="360" w:lineRule="auto"/>
        <w:jc w:val="both"/>
        <w:rPr>
          <w:rFonts w:ascii="Arial" w:hAnsi="Arial"/>
          <w:bCs/>
          <w:color w:val="000000"/>
          <w:sz w:val="22"/>
          <w:szCs w:val="22"/>
        </w:rPr>
      </w:pPr>
      <w:r w:rsidRPr="00A06785">
        <w:rPr>
          <w:rFonts w:ascii="Arial" w:hAnsi="Arial"/>
          <w:bCs/>
          <w:color w:val="000000"/>
          <w:sz w:val="22"/>
          <w:szCs w:val="22"/>
        </w:rPr>
        <w:t xml:space="preserve">La presente </w:t>
      </w:r>
      <w:r w:rsidR="00152CE1">
        <w:rPr>
          <w:rFonts w:ascii="Arial" w:hAnsi="Arial"/>
          <w:bCs/>
          <w:color w:val="000000"/>
          <w:sz w:val="22"/>
          <w:szCs w:val="22"/>
        </w:rPr>
        <w:t>P</w:t>
      </w:r>
      <w:r w:rsidR="00FD2A0B" w:rsidRPr="00A06785">
        <w:rPr>
          <w:rFonts w:ascii="Arial" w:hAnsi="Arial"/>
          <w:bCs/>
          <w:color w:val="000000"/>
          <w:sz w:val="22"/>
          <w:szCs w:val="22"/>
        </w:rPr>
        <w:t>ropuesta</w:t>
      </w:r>
      <w:r w:rsidRPr="00A06785">
        <w:rPr>
          <w:rFonts w:ascii="Arial" w:hAnsi="Arial"/>
          <w:bCs/>
          <w:color w:val="000000"/>
          <w:sz w:val="22"/>
          <w:szCs w:val="22"/>
        </w:rPr>
        <w:t>, en caso de ser aceptada, reglará la relación de</w:t>
      </w:r>
      <w:r w:rsidR="00FB6C51">
        <w:rPr>
          <w:rFonts w:ascii="Arial" w:hAnsi="Arial"/>
          <w:bCs/>
          <w:color w:val="000000"/>
          <w:sz w:val="22"/>
          <w:szCs w:val="22"/>
        </w:rPr>
        <w:t>l PRODUCTOR,</w:t>
      </w:r>
      <w:r w:rsidRPr="00A06785">
        <w:rPr>
          <w:rFonts w:ascii="Arial" w:hAnsi="Arial"/>
          <w:bCs/>
          <w:color w:val="000000"/>
          <w:sz w:val="22"/>
          <w:szCs w:val="22"/>
        </w:rPr>
        <w:t xml:space="preserve"> </w:t>
      </w:r>
      <w:r w:rsidR="00346C28" w:rsidRPr="002E6801">
        <w:rPr>
          <w:rFonts w:ascii="Arial" w:hAnsi="Arial"/>
          <w:bCs/>
          <w:color w:val="000000"/>
          <w:sz w:val="22"/>
          <w:szCs w:val="22"/>
        </w:rPr>
        <w:t>quien manifiesta bajo juramento que está autorizado e inscripto ante la Superintendencia de Seguros de la Nación (</w:t>
      </w:r>
      <w:r w:rsidR="008A49D4">
        <w:rPr>
          <w:rFonts w:ascii="Arial" w:hAnsi="Arial"/>
          <w:bCs/>
          <w:color w:val="000000"/>
          <w:sz w:val="22"/>
          <w:szCs w:val="22"/>
        </w:rPr>
        <w:t>en adelante, la “</w:t>
      </w:r>
      <w:r w:rsidR="00346C28" w:rsidRPr="002E6801">
        <w:rPr>
          <w:rFonts w:ascii="Arial" w:hAnsi="Arial"/>
          <w:bCs/>
          <w:color w:val="000000"/>
          <w:sz w:val="22"/>
          <w:szCs w:val="22"/>
        </w:rPr>
        <w:t>SSN</w:t>
      </w:r>
      <w:r w:rsidR="008A49D4">
        <w:rPr>
          <w:rFonts w:ascii="Arial" w:hAnsi="Arial"/>
          <w:bCs/>
          <w:color w:val="000000"/>
          <w:sz w:val="22"/>
          <w:szCs w:val="22"/>
        </w:rPr>
        <w:t>”</w:t>
      </w:r>
      <w:r w:rsidR="00346C28" w:rsidRPr="002E6801">
        <w:rPr>
          <w:rFonts w:ascii="Arial" w:hAnsi="Arial"/>
          <w:bCs/>
          <w:color w:val="000000"/>
          <w:sz w:val="22"/>
          <w:szCs w:val="22"/>
        </w:rPr>
        <w:t>) para actuar como</w:t>
      </w:r>
      <w:r w:rsidR="00346C28" w:rsidRPr="00A06785">
        <w:rPr>
          <w:rFonts w:ascii="Arial" w:hAnsi="Arial"/>
          <w:bCs/>
          <w:color w:val="000000"/>
          <w:sz w:val="22"/>
          <w:szCs w:val="22"/>
        </w:rPr>
        <w:t xml:space="preserve"> </w:t>
      </w:r>
      <w:r w:rsidR="00346C28">
        <w:rPr>
          <w:rFonts w:ascii="Arial" w:hAnsi="Arial"/>
          <w:bCs/>
          <w:color w:val="000000"/>
          <w:sz w:val="22"/>
          <w:szCs w:val="22"/>
        </w:rPr>
        <w:t xml:space="preserve">Productor </w:t>
      </w:r>
      <w:r w:rsidR="00DE5774">
        <w:rPr>
          <w:rFonts w:ascii="Arial" w:hAnsi="Arial"/>
          <w:bCs/>
          <w:color w:val="000000"/>
          <w:sz w:val="22"/>
          <w:szCs w:val="22"/>
        </w:rPr>
        <w:t>A</w:t>
      </w:r>
      <w:r w:rsidR="00346C28">
        <w:rPr>
          <w:rFonts w:ascii="Arial" w:hAnsi="Arial"/>
          <w:bCs/>
          <w:color w:val="000000"/>
          <w:sz w:val="22"/>
          <w:szCs w:val="22"/>
        </w:rPr>
        <w:t xml:space="preserve">sesor </w:t>
      </w:r>
      <w:r w:rsidR="00DE5774">
        <w:rPr>
          <w:rFonts w:ascii="Arial" w:hAnsi="Arial"/>
          <w:bCs/>
          <w:color w:val="000000"/>
          <w:sz w:val="22"/>
          <w:szCs w:val="22"/>
        </w:rPr>
        <w:t>D</w:t>
      </w:r>
      <w:r w:rsidR="00346C28">
        <w:rPr>
          <w:rFonts w:ascii="Arial" w:hAnsi="Arial"/>
          <w:bCs/>
          <w:color w:val="000000"/>
          <w:sz w:val="22"/>
          <w:szCs w:val="22"/>
        </w:rPr>
        <w:t>irecto o Productor Asesor</w:t>
      </w:r>
      <w:r w:rsidR="00D95E62">
        <w:rPr>
          <w:rFonts w:ascii="Arial" w:hAnsi="Arial"/>
          <w:bCs/>
          <w:color w:val="000000"/>
          <w:sz w:val="22"/>
          <w:szCs w:val="22"/>
        </w:rPr>
        <w:t xml:space="preserve"> </w:t>
      </w:r>
      <w:r w:rsidR="00346C28">
        <w:rPr>
          <w:rFonts w:ascii="Arial" w:hAnsi="Arial"/>
          <w:bCs/>
          <w:color w:val="000000"/>
          <w:sz w:val="22"/>
          <w:szCs w:val="22"/>
        </w:rPr>
        <w:t>Organizado</w:t>
      </w:r>
      <w:r w:rsidR="00DE5774">
        <w:rPr>
          <w:rFonts w:ascii="Arial" w:hAnsi="Arial"/>
          <w:bCs/>
          <w:color w:val="000000"/>
          <w:sz w:val="22"/>
          <w:szCs w:val="22"/>
        </w:rPr>
        <w:t>r</w:t>
      </w:r>
      <w:r w:rsidR="00346C28">
        <w:rPr>
          <w:rFonts w:ascii="Arial" w:hAnsi="Arial"/>
          <w:bCs/>
          <w:color w:val="000000"/>
          <w:sz w:val="22"/>
          <w:szCs w:val="22"/>
        </w:rPr>
        <w:t>,</w:t>
      </w:r>
      <w:r w:rsidR="00D95E62">
        <w:rPr>
          <w:rFonts w:ascii="Arial" w:hAnsi="Arial"/>
          <w:bCs/>
          <w:color w:val="000000"/>
          <w:sz w:val="22"/>
          <w:szCs w:val="22"/>
        </w:rPr>
        <w:t xml:space="preserve"> </w:t>
      </w:r>
      <w:r w:rsidR="006D07C7" w:rsidRPr="006D07C7">
        <w:rPr>
          <w:rFonts w:ascii="Arial" w:hAnsi="Arial" w:cs="Arial"/>
          <w:color w:val="000000"/>
          <w:sz w:val="22"/>
          <w:szCs w:val="22"/>
        </w:rPr>
        <w:t>con las personas,</w:t>
      </w:r>
      <w:r>
        <w:rPr>
          <w:rFonts w:cs="Arial"/>
          <w:color w:val="000000"/>
          <w:sz w:val="22"/>
          <w:szCs w:val="22"/>
        </w:rPr>
        <w:t xml:space="preserve"> </w:t>
      </w:r>
      <w:r w:rsidRPr="00BB5389">
        <w:rPr>
          <w:rFonts w:ascii="Arial" w:hAnsi="Arial"/>
          <w:bCs/>
          <w:color w:val="000000"/>
          <w:sz w:val="22"/>
          <w:szCs w:val="22"/>
        </w:rPr>
        <w:t>empresas, organismos, municipalidades, instituciones, entidades y agencias gubernamentales o no gubernamentales</w:t>
      </w:r>
      <w:r w:rsidR="003B7F52">
        <w:rPr>
          <w:rFonts w:ascii="Arial" w:hAnsi="Arial"/>
          <w:bCs/>
          <w:color w:val="000000"/>
          <w:sz w:val="22"/>
          <w:szCs w:val="22"/>
        </w:rPr>
        <w:t>, entre otros,</w:t>
      </w:r>
      <w:r w:rsidRPr="00BB5389">
        <w:rPr>
          <w:rFonts w:ascii="Arial" w:hAnsi="Arial"/>
          <w:bCs/>
          <w:color w:val="000000"/>
          <w:sz w:val="22"/>
          <w:szCs w:val="22"/>
        </w:rPr>
        <w:t xml:space="preserve"> y con </w:t>
      </w:r>
      <w:r w:rsidR="00956E6C" w:rsidRPr="00BB5389">
        <w:rPr>
          <w:rFonts w:ascii="Arial" w:hAnsi="Arial"/>
          <w:bCs/>
          <w:color w:val="000000"/>
          <w:sz w:val="22"/>
          <w:szCs w:val="22"/>
        </w:rPr>
        <w:t>EXPERTA</w:t>
      </w:r>
      <w:r w:rsidRPr="00BB5389">
        <w:rPr>
          <w:rFonts w:ascii="Arial" w:hAnsi="Arial"/>
          <w:bCs/>
          <w:color w:val="000000"/>
          <w:sz w:val="22"/>
          <w:szCs w:val="22"/>
        </w:rPr>
        <w:t>, de acuerdo a lo establecido en el artículo 53 de la ley 17.418</w:t>
      </w:r>
      <w:r w:rsidR="00C00CAD">
        <w:rPr>
          <w:rFonts w:ascii="Arial" w:hAnsi="Arial"/>
          <w:bCs/>
          <w:color w:val="000000"/>
          <w:sz w:val="22"/>
          <w:szCs w:val="22"/>
        </w:rPr>
        <w:t>,</w:t>
      </w:r>
      <w:r w:rsidRPr="00BB5389">
        <w:rPr>
          <w:rFonts w:ascii="Arial" w:hAnsi="Arial"/>
          <w:bCs/>
          <w:color w:val="000000"/>
          <w:sz w:val="22"/>
          <w:szCs w:val="22"/>
        </w:rPr>
        <w:t xml:space="preserve"> como así también conforme a la ley 22.400, para la </w:t>
      </w:r>
      <w:r w:rsidR="009D32F9" w:rsidRPr="00BB5389">
        <w:rPr>
          <w:rFonts w:ascii="Arial" w:hAnsi="Arial"/>
          <w:bCs/>
          <w:color w:val="000000"/>
          <w:sz w:val="22"/>
          <w:szCs w:val="22"/>
        </w:rPr>
        <w:t>negociación</w:t>
      </w:r>
      <w:r w:rsidRPr="00BB5389">
        <w:rPr>
          <w:rFonts w:ascii="Arial" w:hAnsi="Arial"/>
          <w:bCs/>
          <w:color w:val="000000"/>
          <w:sz w:val="22"/>
          <w:szCs w:val="22"/>
        </w:rPr>
        <w:t xml:space="preserve"> de contratos de </w:t>
      </w:r>
      <w:r w:rsidR="00AE329A">
        <w:rPr>
          <w:rFonts w:ascii="Arial" w:hAnsi="Arial"/>
          <w:bCs/>
          <w:color w:val="000000"/>
          <w:sz w:val="22"/>
          <w:szCs w:val="22"/>
        </w:rPr>
        <w:t>seguro</w:t>
      </w:r>
      <w:r w:rsidR="00766D2D">
        <w:rPr>
          <w:rFonts w:ascii="Arial" w:hAnsi="Arial"/>
          <w:bCs/>
          <w:color w:val="000000"/>
          <w:sz w:val="22"/>
          <w:szCs w:val="22"/>
        </w:rPr>
        <w:t>s</w:t>
      </w:r>
      <w:r w:rsidR="00AE329A">
        <w:rPr>
          <w:rFonts w:ascii="Arial" w:hAnsi="Arial"/>
          <w:bCs/>
          <w:color w:val="000000"/>
          <w:sz w:val="22"/>
          <w:szCs w:val="22"/>
        </w:rPr>
        <w:t xml:space="preserve"> </w:t>
      </w:r>
      <w:r w:rsidRPr="00BB5389">
        <w:rPr>
          <w:rFonts w:ascii="Arial" w:hAnsi="Arial"/>
          <w:bCs/>
          <w:color w:val="000000"/>
          <w:sz w:val="22"/>
          <w:szCs w:val="22"/>
        </w:rPr>
        <w:t>en los términos de la ley</w:t>
      </w:r>
      <w:r w:rsidR="00AE329A">
        <w:rPr>
          <w:rFonts w:ascii="Arial" w:hAnsi="Arial"/>
          <w:bCs/>
          <w:color w:val="000000"/>
          <w:sz w:val="22"/>
          <w:szCs w:val="22"/>
        </w:rPr>
        <w:t xml:space="preserve"> 17.418 </w:t>
      </w:r>
      <w:r w:rsidR="00AE4AD1">
        <w:rPr>
          <w:rFonts w:ascii="Arial" w:hAnsi="Arial"/>
          <w:bCs/>
          <w:color w:val="000000"/>
          <w:sz w:val="22"/>
          <w:szCs w:val="22"/>
        </w:rPr>
        <w:t>y sus normas reglamentarias y complementarias</w:t>
      </w:r>
      <w:r w:rsidR="00D76F72">
        <w:rPr>
          <w:rFonts w:ascii="Arial" w:hAnsi="Arial"/>
          <w:bCs/>
          <w:color w:val="000000"/>
          <w:sz w:val="22"/>
          <w:szCs w:val="22"/>
        </w:rPr>
        <w:t>.</w:t>
      </w:r>
      <w:r w:rsidRPr="00BB5389">
        <w:rPr>
          <w:rFonts w:ascii="Arial" w:hAnsi="Arial"/>
          <w:bCs/>
          <w:color w:val="000000"/>
          <w:sz w:val="22"/>
          <w:szCs w:val="22"/>
        </w:rPr>
        <w:t xml:space="preserve"> E</w:t>
      </w:r>
      <w:r w:rsidR="00804A92" w:rsidRPr="00BB5389">
        <w:rPr>
          <w:rFonts w:ascii="Arial" w:hAnsi="Arial"/>
          <w:bCs/>
          <w:color w:val="000000"/>
          <w:sz w:val="22"/>
          <w:szCs w:val="22"/>
        </w:rPr>
        <w:t>l</w:t>
      </w:r>
      <w:r w:rsidRPr="00BB5389">
        <w:rPr>
          <w:rFonts w:ascii="Arial" w:hAnsi="Arial"/>
          <w:bCs/>
          <w:color w:val="000000"/>
          <w:sz w:val="22"/>
          <w:szCs w:val="22"/>
        </w:rPr>
        <w:t xml:space="preserve"> PRODUCTOR deberá sujetarse a las instrucciones que le imparta </w:t>
      </w:r>
      <w:r w:rsidR="00956E6C" w:rsidRPr="00BB5389">
        <w:rPr>
          <w:rFonts w:ascii="Arial" w:hAnsi="Arial"/>
          <w:bCs/>
          <w:color w:val="000000"/>
          <w:sz w:val="22"/>
          <w:szCs w:val="22"/>
        </w:rPr>
        <w:t>EXPERTA</w:t>
      </w:r>
      <w:r w:rsidRPr="00BB5389">
        <w:rPr>
          <w:rFonts w:ascii="Arial" w:hAnsi="Arial"/>
          <w:bCs/>
          <w:color w:val="000000"/>
          <w:sz w:val="22"/>
          <w:szCs w:val="22"/>
        </w:rPr>
        <w:t xml:space="preserve"> y tendrá aquellas facultades que fueran necesarias en los términos de la presente para dicho cumplimiento, en el marco de su actuación como </w:t>
      </w:r>
      <w:r w:rsidR="003D70F0">
        <w:rPr>
          <w:rFonts w:ascii="Arial" w:hAnsi="Arial"/>
          <w:bCs/>
          <w:color w:val="000000"/>
          <w:sz w:val="22"/>
          <w:szCs w:val="22"/>
        </w:rPr>
        <w:t>PRODUCTOR</w:t>
      </w:r>
      <w:r w:rsidRPr="00BB5389">
        <w:rPr>
          <w:rFonts w:ascii="Arial" w:hAnsi="Arial"/>
          <w:bCs/>
          <w:color w:val="000000"/>
          <w:sz w:val="22"/>
          <w:szCs w:val="22"/>
        </w:rPr>
        <w:t xml:space="preserve">. La </w:t>
      </w:r>
      <w:r w:rsidRPr="00BB5389">
        <w:rPr>
          <w:rFonts w:ascii="Arial" w:hAnsi="Arial"/>
          <w:bCs/>
          <w:color w:val="000000"/>
          <w:sz w:val="22"/>
          <w:szCs w:val="22"/>
        </w:rPr>
        <w:lastRenderedPageBreak/>
        <w:t xml:space="preserve">relación que resulte en caso de aceptación de la presente </w:t>
      </w:r>
      <w:r w:rsidR="00AE329A">
        <w:rPr>
          <w:rFonts w:ascii="Arial" w:hAnsi="Arial"/>
          <w:bCs/>
          <w:color w:val="000000"/>
          <w:sz w:val="22"/>
          <w:szCs w:val="22"/>
        </w:rPr>
        <w:t>P</w:t>
      </w:r>
      <w:r w:rsidR="001306FB" w:rsidRPr="00BB5389">
        <w:rPr>
          <w:rFonts w:ascii="Arial" w:hAnsi="Arial"/>
          <w:bCs/>
          <w:color w:val="000000"/>
          <w:sz w:val="22"/>
          <w:szCs w:val="22"/>
        </w:rPr>
        <w:t>ropuesta</w:t>
      </w:r>
      <w:r w:rsidRPr="00BB5389">
        <w:rPr>
          <w:rFonts w:ascii="Arial" w:hAnsi="Arial"/>
          <w:bCs/>
          <w:color w:val="000000"/>
          <w:sz w:val="22"/>
          <w:szCs w:val="22"/>
        </w:rPr>
        <w:t xml:space="preserve"> no implicará exclusividad para ninguna de las </w:t>
      </w:r>
      <w:r w:rsidR="00C00CAD">
        <w:rPr>
          <w:rFonts w:ascii="Arial" w:hAnsi="Arial"/>
          <w:bCs/>
          <w:color w:val="000000"/>
          <w:sz w:val="22"/>
          <w:szCs w:val="22"/>
        </w:rPr>
        <w:t>P</w:t>
      </w:r>
      <w:r w:rsidR="00664E3A">
        <w:rPr>
          <w:rFonts w:ascii="Arial" w:hAnsi="Arial"/>
          <w:bCs/>
          <w:color w:val="000000"/>
          <w:sz w:val="22"/>
          <w:szCs w:val="22"/>
        </w:rPr>
        <w:t>artes</w:t>
      </w:r>
      <w:r w:rsidRPr="00BB5389">
        <w:rPr>
          <w:rFonts w:ascii="Arial" w:hAnsi="Arial"/>
          <w:bCs/>
          <w:color w:val="000000"/>
          <w:sz w:val="22"/>
          <w:szCs w:val="22"/>
        </w:rPr>
        <w:t xml:space="preserve">. </w:t>
      </w:r>
    </w:p>
    <w:p w14:paraId="5C9D4679" w14:textId="77777777" w:rsidR="00A06785" w:rsidRDefault="00A06785" w:rsidP="00A06785">
      <w:pPr>
        <w:pStyle w:val="NormalWeb"/>
        <w:spacing w:line="360" w:lineRule="auto"/>
        <w:jc w:val="both"/>
        <w:rPr>
          <w:rFonts w:cs="Arial"/>
          <w:color w:val="000000"/>
          <w:sz w:val="22"/>
          <w:szCs w:val="22"/>
        </w:rPr>
      </w:pPr>
    </w:p>
    <w:p w14:paraId="18A58200" w14:textId="77777777" w:rsidR="00E60CE3" w:rsidRPr="00A06785" w:rsidRDefault="00E60CE3" w:rsidP="00A06785">
      <w:pPr>
        <w:pStyle w:val="NormalWeb"/>
        <w:spacing w:line="360" w:lineRule="auto"/>
        <w:jc w:val="both"/>
        <w:rPr>
          <w:rFonts w:ascii="Arial" w:hAnsi="Arial"/>
          <w:b/>
          <w:bCs/>
          <w:color w:val="000000"/>
          <w:sz w:val="22"/>
          <w:szCs w:val="22"/>
          <w:u w:val="single"/>
        </w:rPr>
      </w:pPr>
      <w:r w:rsidRPr="00A06785">
        <w:rPr>
          <w:rFonts w:ascii="Arial" w:hAnsi="Arial"/>
          <w:b/>
          <w:bCs/>
          <w:color w:val="000000"/>
          <w:sz w:val="22"/>
          <w:szCs w:val="22"/>
        </w:rPr>
        <w:t xml:space="preserve">2. </w:t>
      </w:r>
      <w:r w:rsidRPr="00A06785">
        <w:rPr>
          <w:rFonts w:ascii="Arial" w:hAnsi="Arial"/>
          <w:b/>
          <w:bCs/>
          <w:color w:val="000000"/>
          <w:sz w:val="22"/>
          <w:szCs w:val="22"/>
          <w:u w:val="single"/>
        </w:rPr>
        <w:t>OBLIGACIONES DEL PRODUCTOR:</w:t>
      </w:r>
    </w:p>
    <w:p w14:paraId="5469A5EF" w14:textId="6D8AA901" w:rsidR="003B7F52" w:rsidRPr="00A06785" w:rsidRDefault="00E60CE3">
      <w:pPr>
        <w:pStyle w:val="NormalWeb"/>
        <w:spacing w:line="360" w:lineRule="auto"/>
        <w:jc w:val="both"/>
        <w:rPr>
          <w:rFonts w:ascii="Arial" w:hAnsi="Arial"/>
          <w:bCs/>
          <w:color w:val="000000"/>
          <w:sz w:val="22"/>
          <w:szCs w:val="22"/>
        </w:rPr>
      </w:pPr>
      <w:r w:rsidRPr="00A06785">
        <w:rPr>
          <w:rFonts w:ascii="Arial" w:hAnsi="Arial"/>
          <w:bCs/>
          <w:color w:val="000000"/>
          <w:sz w:val="22"/>
          <w:szCs w:val="22"/>
        </w:rPr>
        <w:t>E</w:t>
      </w:r>
      <w:r w:rsidR="00804A92" w:rsidRPr="00A06785">
        <w:rPr>
          <w:rFonts w:ascii="Arial" w:hAnsi="Arial"/>
          <w:bCs/>
          <w:color w:val="000000"/>
          <w:sz w:val="22"/>
          <w:szCs w:val="22"/>
        </w:rPr>
        <w:t>l</w:t>
      </w:r>
      <w:r w:rsidRPr="00A06785">
        <w:rPr>
          <w:rFonts w:ascii="Arial" w:hAnsi="Arial"/>
          <w:bCs/>
          <w:color w:val="000000"/>
          <w:sz w:val="22"/>
          <w:szCs w:val="22"/>
        </w:rPr>
        <w:t xml:space="preserve"> PRODUCTOR asumirá las siguientes obligaciones: </w:t>
      </w:r>
    </w:p>
    <w:p w14:paraId="787CDE13" w14:textId="406E8D52" w:rsidR="00C57127" w:rsidRDefault="00E60CE3" w:rsidP="00060F84">
      <w:pPr>
        <w:pStyle w:val="NormalWeb"/>
        <w:spacing w:line="360" w:lineRule="auto"/>
        <w:jc w:val="both"/>
      </w:pPr>
      <w:r w:rsidRPr="00060F84">
        <w:rPr>
          <w:rFonts w:ascii="Arial" w:hAnsi="Arial" w:cs="Arial"/>
          <w:b/>
          <w:bCs/>
          <w:sz w:val="22"/>
          <w:szCs w:val="22"/>
        </w:rPr>
        <w:t>2.1</w:t>
      </w:r>
      <w:r w:rsidRPr="00060F84">
        <w:rPr>
          <w:rFonts w:ascii="Arial" w:hAnsi="Arial" w:cs="Arial"/>
          <w:sz w:val="22"/>
          <w:szCs w:val="22"/>
        </w:rPr>
        <w:t xml:space="preserve">. </w:t>
      </w:r>
      <w:r w:rsidR="00C877BF" w:rsidRPr="00060F84">
        <w:rPr>
          <w:rFonts w:ascii="Arial" w:hAnsi="Arial" w:cs="Arial"/>
          <w:sz w:val="22"/>
          <w:szCs w:val="22"/>
        </w:rPr>
        <w:t xml:space="preserve">Intervenir en la negociación </w:t>
      </w:r>
      <w:r w:rsidRPr="00060F84">
        <w:rPr>
          <w:rFonts w:ascii="Arial" w:hAnsi="Arial" w:cs="Arial"/>
          <w:sz w:val="22"/>
          <w:szCs w:val="22"/>
        </w:rPr>
        <w:t>de</w:t>
      </w:r>
      <w:r w:rsidR="00766D2D">
        <w:rPr>
          <w:rFonts w:ascii="Arial" w:hAnsi="Arial" w:cs="Arial"/>
          <w:sz w:val="22"/>
          <w:szCs w:val="22"/>
        </w:rPr>
        <w:t xml:space="preserve"> todos</w:t>
      </w:r>
      <w:r w:rsidR="00AE329A" w:rsidRPr="00060F84">
        <w:rPr>
          <w:rFonts w:ascii="Arial" w:hAnsi="Arial" w:cs="Arial"/>
          <w:sz w:val="22"/>
          <w:szCs w:val="22"/>
        </w:rPr>
        <w:t xml:space="preserve"> los</w:t>
      </w:r>
      <w:r w:rsidRPr="00060F84">
        <w:rPr>
          <w:rFonts w:ascii="Arial" w:hAnsi="Arial" w:cs="Arial"/>
          <w:sz w:val="22"/>
          <w:szCs w:val="22"/>
        </w:rPr>
        <w:t xml:space="preserve"> contratos de seguro</w:t>
      </w:r>
      <w:r w:rsidR="00766D2D">
        <w:rPr>
          <w:rFonts w:ascii="Arial" w:hAnsi="Arial" w:cs="Arial"/>
          <w:sz w:val="22"/>
          <w:szCs w:val="22"/>
        </w:rPr>
        <w:t>s</w:t>
      </w:r>
      <w:r w:rsidRPr="00060F84">
        <w:rPr>
          <w:rFonts w:ascii="Arial" w:hAnsi="Arial" w:cs="Arial"/>
          <w:sz w:val="22"/>
          <w:szCs w:val="22"/>
        </w:rPr>
        <w:t xml:space="preserve"> </w:t>
      </w:r>
      <w:r w:rsidR="00AE329A" w:rsidRPr="00060F84">
        <w:rPr>
          <w:rFonts w:ascii="Arial" w:hAnsi="Arial" w:cs="Arial"/>
          <w:sz w:val="22"/>
          <w:szCs w:val="22"/>
        </w:rPr>
        <w:t xml:space="preserve">que </w:t>
      </w:r>
      <w:r w:rsidR="00766D2D">
        <w:rPr>
          <w:rFonts w:ascii="Arial" w:hAnsi="Arial" w:cs="Arial"/>
          <w:sz w:val="22"/>
          <w:szCs w:val="22"/>
        </w:rPr>
        <w:t xml:space="preserve">comercializa </w:t>
      </w:r>
      <w:r w:rsidR="00C877BF" w:rsidRPr="00060F84">
        <w:rPr>
          <w:rFonts w:ascii="Arial" w:hAnsi="Arial" w:cs="Arial"/>
          <w:sz w:val="22"/>
          <w:szCs w:val="22"/>
        </w:rPr>
        <w:t>EXPERTA</w:t>
      </w:r>
      <w:r w:rsidR="003B0265">
        <w:rPr>
          <w:rFonts w:ascii="Arial" w:hAnsi="Arial" w:cs="Arial"/>
          <w:sz w:val="22"/>
          <w:szCs w:val="22"/>
        </w:rPr>
        <w:t>,</w:t>
      </w:r>
      <w:r w:rsidR="00C877BF" w:rsidRPr="00060F84">
        <w:rPr>
          <w:rFonts w:ascii="Arial" w:hAnsi="Arial" w:cs="Arial"/>
          <w:sz w:val="22"/>
          <w:szCs w:val="22"/>
        </w:rPr>
        <w:t xml:space="preserve"> </w:t>
      </w:r>
      <w:r w:rsidR="00766D2D" w:rsidRPr="00766D2D">
        <w:rPr>
          <w:rFonts w:ascii="Arial" w:hAnsi="Arial" w:cs="Arial"/>
          <w:sz w:val="22"/>
          <w:szCs w:val="22"/>
        </w:rPr>
        <w:t>con la única excepción de</w:t>
      </w:r>
      <w:r w:rsidR="001530C6">
        <w:rPr>
          <w:rFonts w:ascii="Arial" w:hAnsi="Arial" w:cs="Arial"/>
          <w:sz w:val="22"/>
          <w:szCs w:val="22"/>
        </w:rPr>
        <w:t xml:space="preserve"> </w:t>
      </w:r>
      <w:r w:rsidR="00766D2D" w:rsidRPr="00766D2D">
        <w:rPr>
          <w:rFonts w:ascii="Arial" w:hAnsi="Arial" w:cs="Arial"/>
          <w:sz w:val="22"/>
          <w:szCs w:val="22"/>
        </w:rPr>
        <w:t>l</w:t>
      </w:r>
      <w:r w:rsidR="001530C6">
        <w:rPr>
          <w:rFonts w:ascii="Arial" w:hAnsi="Arial" w:cs="Arial"/>
          <w:sz w:val="22"/>
          <w:szCs w:val="22"/>
        </w:rPr>
        <w:t>os contratos de</w:t>
      </w:r>
      <w:r w:rsidR="00766D2D" w:rsidRPr="00766D2D">
        <w:rPr>
          <w:rFonts w:ascii="Arial" w:hAnsi="Arial" w:cs="Arial"/>
          <w:sz w:val="22"/>
          <w:szCs w:val="22"/>
        </w:rPr>
        <w:t xml:space="preserve"> seguro</w:t>
      </w:r>
      <w:r w:rsidR="001530C6">
        <w:rPr>
          <w:rFonts w:ascii="Arial" w:hAnsi="Arial" w:cs="Arial"/>
          <w:sz w:val="22"/>
          <w:szCs w:val="22"/>
        </w:rPr>
        <w:t>s</w:t>
      </w:r>
      <w:r w:rsidR="00766D2D" w:rsidRPr="00766D2D">
        <w:rPr>
          <w:rFonts w:ascii="Arial" w:hAnsi="Arial" w:cs="Arial"/>
          <w:sz w:val="22"/>
          <w:szCs w:val="22"/>
        </w:rPr>
        <w:t xml:space="preserve"> de agro</w:t>
      </w:r>
      <w:r w:rsidRPr="00766D2D">
        <w:rPr>
          <w:rFonts w:ascii="Arial" w:hAnsi="Arial" w:cs="Arial"/>
          <w:sz w:val="22"/>
          <w:szCs w:val="22"/>
        </w:rPr>
        <w:t xml:space="preserve">. </w:t>
      </w:r>
    </w:p>
    <w:p w14:paraId="69607E6E" w14:textId="192DBA18" w:rsidR="00956E6C" w:rsidRPr="009D3CFA" w:rsidRDefault="00956E6C" w:rsidP="00060F84">
      <w:pPr>
        <w:pStyle w:val="CM14"/>
        <w:spacing w:after="390" w:line="360" w:lineRule="auto"/>
        <w:jc w:val="both"/>
        <w:rPr>
          <w:rFonts w:cs="Arial"/>
          <w:sz w:val="22"/>
          <w:szCs w:val="22"/>
        </w:rPr>
      </w:pPr>
      <w:r w:rsidRPr="009D3CFA">
        <w:rPr>
          <w:rFonts w:cs="Arial"/>
          <w:b/>
          <w:sz w:val="22"/>
          <w:szCs w:val="22"/>
        </w:rPr>
        <w:t>2.2.</w:t>
      </w:r>
      <w:r w:rsidRPr="009D3CFA">
        <w:rPr>
          <w:rFonts w:cs="Arial"/>
          <w:sz w:val="22"/>
          <w:szCs w:val="22"/>
        </w:rPr>
        <w:t xml:space="preserve"> Observar las pautas, directivas, características, tarifas e instrucciones impartidas a tal efecto por </w:t>
      </w:r>
      <w:r>
        <w:rPr>
          <w:rFonts w:cs="Arial"/>
          <w:sz w:val="22"/>
          <w:szCs w:val="22"/>
        </w:rPr>
        <w:t>EXPERTA</w:t>
      </w:r>
      <w:r w:rsidRPr="009D3CFA">
        <w:rPr>
          <w:rFonts w:cs="Arial"/>
          <w:sz w:val="22"/>
          <w:szCs w:val="22"/>
        </w:rPr>
        <w:t>. Pactar modificaciones o prórrogas de los contratos de seguro</w:t>
      </w:r>
      <w:r w:rsidR="003B0265">
        <w:rPr>
          <w:rFonts w:cs="Arial"/>
          <w:sz w:val="22"/>
          <w:szCs w:val="22"/>
        </w:rPr>
        <w:t>s</w:t>
      </w:r>
      <w:r w:rsidRPr="009D3CFA">
        <w:rPr>
          <w:rFonts w:cs="Arial"/>
          <w:sz w:val="22"/>
          <w:szCs w:val="22"/>
        </w:rPr>
        <w:t xml:space="preserve"> celebrados con su participación.</w:t>
      </w:r>
    </w:p>
    <w:p w14:paraId="35DF21CC" w14:textId="177E17B8" w:rsidR="00956E6C" w:rsidRPr="009D3CFA" w:rsidRDefault="00956E6C">
      <w:pPr>
        <w:pStyle w:val="NormalWeb"/>
        <w:spacing w:line="360" w:lineRule="auto"/>
        <w:jc w:val="both"/>
        <w:rPr>
          <w:rFonts w:ascii="Arial" w:hAnsi="Arial" w:cs="Arial"/>
          <w:sz w:val="22"/>
          <w:szCs w:val="22"/>
        </w:rPr>
      </w:pPr>
      <w:r w:rsidRPr="009D3CFA">
        <w:rPr>
          <w:rFonts w:ascii="Arial" w:hAnsi="Arial" w:cs="Arial"/>
          <w:b/>
          <w:sz w:val="22"/>
          <w:szCs w:val="22"/>
        </w:rPr>
        <w:t>2.3.</w:t>
      </w:r>
      <w:r w:rsidRPr="009D3CFA">
        <w:rPr>
          <w:rFonts w:ascii="Arial" w:hAnsi="Arial" w:cs="Arial"/>
          <w:sz w:val="22"/>
          <w:szCs w:val="22"/>
        </w:rPr>
        <w:t xml:space="preserve"> Recibir notificaciones en nombre de </w:t>
      </w:r>
      <w:r>
        <w:rPr>
          <w:rFonts w:ascii="Arial" w:hAnsi="Arial" w:cs="Arial"/>
          <w:sz w:val="22"/>
          <w:szCs w:val="22"/>
        </w:rPr>
        <w:t>EXPERTA</w:t>
      </w:r>
      <w:r w:rsidRPr="009D3CFA">
        <w:rPr>
          <w:rFonts w:ascii="Arial" w:hAnsi="Arial" w:cs="Arial"/>
          <w:sz w:val="22"/>
          <w:szCs w:val="22"/>
        </w:rPr>
        <w:t xml:space="preserve">. En este sentido, </w:t>
      </w:r>
      <w:r w:rsidR="00804A92">
        <w:rPr>
          <w:rFonts w:ascii="Arial" w:hAnsi="Arial" w:cs="Arial"/>
          <w:sz w:val="22"/>
          <w:szCs w:val="22"/>
        </w:rPr>
        <w:t>el</w:t>
      </w:r>
      <w:r w:rsidR="007E7188">
        <w:rPr>
          <w:rFonts w:ascii="Arial" w:hAnsi="Arial" w:cs="Arial"/>
          <w:sz w:val="22"/>
          <w:szCs w:val="22"/>
        </w:rPr>
        <w:t xml:space="preserve"> PRODUCTOR</w:t>
      </w:r>
      <w:r w:rsidRPr="009D3CFA">
        <w:rPr>
          <w:rFonts w:ascii="Arial" w:hAnsi="Arial" w:cs="Arial"/>
          <w:sz w:val="22"/>
          <w:szCs w:val="22"/>
        </w:rPr>
        <w:t xml:space="preserve"> deberá remitir a </w:t>
      </w:r>
      <w:r>
        <w:rPr>
          <w:rFonts w:ascii="Arial" w:hAnsi="Arial" w:cs="Arial"/>
          <w:sz w:val="22"/>
          <w:szCs w:val="22"/>
        </w:rPr>
        <w:t>EXPERTA</w:t>
      </w:r>
      <w:r w:rsidRPr="009D3CFA">
        <w:rPr>
          <w:rFonts w:ascii="Arial" w:hAnsi="Arial" w:cs="Arial"/>
          <w:sz w:val="22"/>
          <w:szCs w:val="22"/>
        </w:rPr>
        <w:t xml:space="preserve"> la documentación recibida dentro de los tres (3) días hábiles de su recepción</w:t>
      </w:r>
      <w:r w:rsidR="00156620">
        <w:rPr>
          <w:rFonts w:ascii="Arial" w:hAnsi="Arial" w:cs="Arial"/>
          <w:sz w:val="22"/>
          <w:szCs w:val="22"/>
        </w:rPr>
        <w:t xml:space="preserve">, salvo que las circunstancias ameriten un plazo menor, por razones de urgencia, en cuyo caso, deberá dar aviso a </w:t>
      </w:r>
      <w:r w:rsidR="004C1CA2">
        <w:rPr>
          <w:rFonts w:ascii="Arial" w:hAnsi="Arial" w:cs="Arial"/>
          <w:sz w:val="22"/>
          <w:szCs w:val="22"/>
        </w:rPr>
        <w:t>EXPERTA</w:t>
      </w:r>
      <w:r w:rsidR="00C00CAD">
        <w:rPr>
          <w:rFonts w:ascii="Arial" w:hAnsi="Arial" w:cs="Arial"/>
          <w:sz w:val="22"/>
          <w:szCs w:val="22"/>
        </w:rPr>
        <w:t xml:space="preserve"> </w:t>
      </w:r>
      <w:r w:rsidR="00156620">
        <w:rPr>
          <w:rFonts w:ascii="Arial" w:hAnsi="Arial" w:cs="Arial"/>
          <w:sz w:val="22"/>
          <w:szCs w:val="22"/>
        </w:rPr>
        <w:t>de manera inmediata</w:t>
      </w:r>
      <w:r w:rsidRPr="009D3CFA">
        <w:rPr>
          <w:rFonts w:ascii="Arial" w:hAnsi="Arial" w:cs="Arial"/>
          <w:sz w:val="22"/>
          <w:szCs w:val="22"/>
        </w:rPr>
        <w:t xml:space="preserve">. Asimismo, en el supuesto que un </w:t>
      </w:r>
      <w:r w:rsidR="00C00CAD">
        <w:rPr>
          <w:rFonts w:ascii="Arial" w:hAnsi="Arial" w:cs="Arial"/>
          <w:sz w:val="22"/>
          <w:szCs w:val="22"/>
        </w:rPr>
        <w:t>asegurado</w:t>
      </w:r>
      <w:r w:rsidRPr="009D3CFA">
        <w:rPr>
          <w:rFonts w:ascii="Arial" w:hAnsi="Arial" w:cs="Arial"/>
          <w:sz w:val="22"/>
          <w:szCs w:val="22"/>
        </w:rPr>
        <w:t xml:space="preserve"> o tercero se presente ante </w:t>
      </w:r>
      <w:r w:rsidR="00804A92">
        <w:rPr>
          <w:rFonts w:ascii="Arial" w:hAnsi="Arial" w:cs="Arial"/>
          <w:sz w:val="22"/>
          <w:szCs w:val="22"/>
        </w:rPr>
        <w:t>el</w:t>
      </w:r>
      <w:r w:rsidR="007E7188">
        <w:rPr>
          <w:rFonts w:ascii="Arial" w:hAnsi="Arial" w:cs="Arial"/>
          <w:sz w:val="22"/>
          <w:szCs w:val="22"/>
        </w:rPr>
        <w:t xml:space="preserve"> PRODUCTOR</w:t>
      </w:r>
      <w:r w:rsidRPr="009D3CFA">
        <w:rPr>
          <w:rFonts w:ascii="Arial" w:hAnsi="Arial" w:cs="Arial"/>
          <w:sz w:val="22"/>
          <w:szCs w:val="22"/>
        </w:rPr>
        <w:t xml:space="preserve"> a los fines de realizar una denuncia de siniestro, </w:t>
      </w:r>
      <w:r w:rsidR="00804A92">
        <w:rPr>
          <w:rFonts w:ascii="Arial" w:hAnsi="Arial" w:cs="Arial"/>
          <w:sz w:val="22"/>
          <w:szCs w:val="22"/>
        </w:rPr>
        <w:t>el</w:t>
      </w:r>
      <w:r w:rsidR="007E7188">
        <w:rPr>
          <w:rFonts w:ascii="Arial" w:hAnsi="Arial" w:cs="Arial"/>
          <w:sz w:val="22"/>
          <w:szCs w:val="22"/>
        </w:rPr>
        <w:t xml:space="preserve"> PRODUCTOR</w:t>
      </w:r>
      <w:r w:rsidRPr="009D3CFA">
        <w:rPr>
          <w:rFonts w:ascii="Arial" w:hAnsi="Arial" w:cs="Arial"/>
          <w:sz w:val="22"/>
          <w:szCs w:val="22"/>
        </w:rPr>
        <w:t xml:space="preserve"> </w:t>
      </w:r>
      <w:r w:rsidRPr="00480629">
        <w:rPr>
          <w:rFonts w:ascii="Arial" w:hAnsi="Arial" w:cs="Arial"/>
          <w:sz w:val="22"/>
          <w:szCs w:val="22"/>
        </w:rPr>
        <w:t xml:space="preserve">deberá </w:t>
      </w:r>
      <w:r w:rsidR="00346C28" w:rsidRPr="00480629">
        <w:rPr>
          <w:rFonts w:ascii="Arial" w:hAnsi="Arial" w:cs="Arial"/>
          <w:sz w:val="22"/>
          <w:szCs w:val="22"/>
        </w:rPr>
        <w:t xml:space="preserve">informar al asegurado que él no está autorizado a recibir denuncias de siniestros, deberá </w:t>
      </w:r>
      <w:r w:rsidRPr="00480629">
        <w:rPr>
          <w:rFonts w:ascii="Arial" w:hAnsi="Arial" w:cs="Arial"/>
          <w:sz w:val="22"/>
          <w:szCs w:val="22"/>
        </w:rPr>
        <w:t xml:space="preserve">direccionar a los mismos para que realice la denuncia ante EXPERTA a través de los canales </w:t>
      </w:r>
      <w:r w:rsidRPr="009D3CFA">
        <w:rPr>
          <w:rFonts w:ascii="Arial" w:hAnsi="Arial" w:cs="Arial"/>
          <w:sz w:val="22"/>
          <w:szCs w:val="22"/>
        </w:rPr>
        <w:t>autorizados a tales fines</w:t>
      </w:r>
      <w:r w:rsidR="00346C28">
        <w:rPr>
          <w:rFonts w:ascii="Arial" w:hAnsi="Arial" w:cs="Arial"/>
          <w:sz w:val="22"/>
          <w:szCs w:val="22"/>
        </w:rPr>
        <w:t xml:space="preserve"> y deberá informar claramente al asegurado sobre los mencionado</w:t>
      </w:r>
      <w:r w:rsidR="00DE5774">
        <w:rPr>
          <w:rFonts w:ascii="Arial" w:hAnsi="Arial" w:cs="Arial"/>
          <w:sz w:val="22"/>
          <w:szCs w:val="22"/>
        </w:rPr>
        <w:t>s</w:t>
      </w:r>
      <w:r w:rsidR="00346C28">
        <w:rPr>
          <w:rFonts w:ascii="Arial" w:hAnsi="Arial" w:cs="Arial"/>
          <w:sz w:val="22"/>
          <w:szCs w:val="22"/>
        </w:rPr>
        <w:t xml:space="preserve"> canales por los cuales el asegurado deberá realizar la denuncia de siniestro ante EXPERTA</w:t>
      </w:r>
      <w:r w:rsidRPr="009D3CFA">
        <w:rPr>
          <w:rFonts w:ascii="Arial" w:hAnsi="Arial" w:cs="Arial"/>
          <w:sz w:val="22"/>
          <w:szCs w:val="22"/>
        </w:rPr>
        <w:t>.</w:t>
      </w:r>
    </w:p>
    <w:p w14:paraId="03737363" w14:textId="578D5D7C" w:rsidR="0095289F" w:rsidRPr="00923041" w:rsidRDefault="00D1020B">
      <w:pPr>
        <w:pStyle w:val="Default"/>
        <w:spacing w:after="436" w:line="360" w:lineRule="auto"/>
        <w:jc w:val="both"/>
        <w:rPr>
          <w:color w:val="auto"/>
          <w:sz w:val="22"/>
          <w:szCs w:val="22"/>
        </w:rPr>
      </w:pPr>
      <w:r w:rsidRPr="00923041">
        <w:rPr>
          <w:b/>
          <w:bCs/>
          <w:color w:val="auto"/>
          <w:sz w:val="22"/>
          <w:szCs w:val="22"/>
        </w:rPr>
        <w:t>2.</w:t>
      </w:r>
      <w:r w:rsidR="00C74C04">
        <w:rPr>
          <w:b/>
          <w:bCs/>
          <w:color w:val="auto"/>
          <w:sz w:val="22"/>
          <w:szCs w:val="22"/>
        </w:rPr>
        <w:t>4</w:t>
      </w:r>
      <w:r w:rsidRPr="00923041">
        <w:rPr>
          <w:b/>
          <w:bCs/>
          <w:color w:val="auto"/>
          <w:sz w:val="22"/>
          <w:szCs w:val="22"/>
        </w:rPr>
        <w:t xml:space="preserve">. </w:t>
      </w:r>
      <w:r w:rsidR="00D33FB6" w:rsidRPr="00923041">
        <w:rPr>
          <w:color w:val="auto"/>
          <w:sz w:val="22"/>
          <w:szCs w:val="22"/>
        </w:rPr>
        <w:t>E</w:t>
      </w:r>
      <w:r w:rsidRPr="00923041">
        <w:rPr>
          <w:color w:val="auto"/>
          <w:sz w:val="22"/>
          <w:szCs w:val="22"/>
        </w:rPr>
        <w:t xml:space="preserve">star inscripto en el Registro de la </w:t>
      </w:r>
      <w:r w:rsidR="00C4794F">
        <w:rPr>
          <w:color w:val="auto"/>
          <w:sz w:val="22"/>
          <w:szCs w:val="22"/>
        </w:rPr>
        <w:t>SSN</w:t>
      </w:r>
      <w:r w:rsidR="00346C28">
        <w:rPr>
          <w:sz w:val="22"/>
          <w:szCs w:val="22"/>
        </w:rPr>
        <w:t xml:space="preserve">; llevar en forma debida los registros obligatorios que exige o pueda exigir en el futuro la SSN; </w:t>
      </w:r>
      <w:r w:rsidR="004C19F6">
        <w:rPr>
          <w:sz w:val="22"/>
          <w:szCs w:val="22"/>
        </w:rPr>
        <w:t xml:space="preserve">abonar el derecho anual de actuación correspondiente; </w:t>
      </w:r>
      <w:r w:rsidR="00346C28">
        <w:rPr>
          <w:sz w:val="22"/>
          <w:szCs w:val="22"/>
        </w:rPr>
        <w:t>cumplir debidamente con la normativa vigente, con las resoluciones de la SSN y las que pueda dictar en el futuro;</w:t>
      </w:r>
      <w:r w:rsidR="00346C28" w:rsidRPr="003435AC">
        <w:rPr>
          <w:sz w:val="22"/>
          <w:szCs w:val="22"/>
        </w:rPr>
        <w:t xml:space="preserve"> </w:t>
      </w:r>
      <w:r w:rsidR="00346C28">
        <w:rPr>
          <w:sz w:val="22"/>
          <w:szCs w:val="22"/>
        </w:rPr>
        <w:t>con toda norma que pueda aplicarse</w:t>
      </w:r>
      <w:r w:rsidR="00664E3A">
        <w:rPr>
          <w:color w:val="auto"/>
          <w:sz w:val="22"/>
          <w:szCs w:val="22"/>
        </w:rPr>
        <w:t xml:space="preserve"> </w:t>
      </w:r>
      <w:r w:rsidR="00346C28">
        <w:rPr>
          <w:color w:val="auto"/>
          <w:sz w:val="22"/>
          <w:szCs w:val="22"/>
        </w:rPr>
        <w:t xml:space="preserve">a los Productores Asesores y/o a los Productores Asesores Organizadores según el caso; </w:t>
      </w:r>
      <w:r w:rsidR="004C19F6">
        <w:rPr>
          <w:color w:val="auto"/>
          <w:sz w:val="22"/>
          <w:szCs w:val="22"/>
        </w:rPr>
        <w:t>como así también</w:t>
      </w:r>
      <w:r w:rsidR="00AF0CBE" w:rsidRPr="00923041">
        <w:rPr>
          <w:color w:val="auto"/>
          <w:sz w:val="22"/>
          <w:szCs w:val="22"/>
        </w:rPr>
        <w:t xml:space="preserve"> mantener la matrícula vigente.</w:t>
      </w:r>
    </w:p>
    <w:p w14:paraId="41FA267A" w14:textId="06349666" w:rsidR="0095289F" w:rsidRPr="00923041" w:rsidRDefault="00D1020B">
      <w:pPr>
        <w:shd w:val="clear" w:color="auto" w:fill="FFFFFF"/>
        <w:spacing w:line="360" w:lineRule="auto"/>
        <w:jc w:val="both"/>
        <w:rPr>
          <w:b/>
          <w:sz w:val="22"/>
          <w:szCs w:val="22"/>
        </w:rPr>
      </w:pPr>
      <w:r w:rsidRPr="00923041">
        <w:rPr>
          <w:rFonts w:ascii="Arial" w:hAnsi="Arial" w:cs="Arial"/>
          <w:b/>
          <w:sz w:val="22"/>
          <w:szCs w:val="22"/>
        </w:rPr>
        <w:lastRenderedPageBreak/>
        <w:t>2.</w:t>
      </w:r>
      <w:r w:rsidR="00C74C04">
        <w:rPr>
          <w:rFonts w:ascii="Arial" w:hAnsi="Arial" w:cs="Arial"/>
          <w:b/>
          <w:sz w:val="22"/>
          <w:szCs w:val="22"/>
        </w:rPr>
        <w:t>5</w:t>
      </w:r>
      <w:r w:rsidRPr="00923041">
        <w:rPr>
          <w:rFonts w:ascii="Arial" w:hAnsi="Arial" w:cs="Arial"/>
          <w:b/>
          <w:sz w:val="22"/>
          <w:szCs w:val="22"/>
        </w:rPr>
        <w:t xml:space="preserve">. </w:t>
      </w:r>
      <w:r w:rsidRPr="00923041">
        <w:rPr>
          <w:rFonts w:ascii="Arial" w:hAnsi="Arial" w:cs="Arial"/>
          <w:sz w:val="22"/>
          <w:szCs w:val="22"/>
        </w:rPr>
        <w:t>Cumplir con la Resolución 76/2018 de la SSN, sobre empadronamiento de Productores Asesores de Seguros y Aspirantes a la Matricula de Productores Asesores de Seguros, a través de la Plataforma de Trámites a Distancia (TAD).</w:t>
      </w:r>
      <w:r w:rsidRPr="00923041">
        <w:rPr>
          <w:b/>
          <w:sz w:val="22"/>
          <w:szCs w:val="22"/>
        </w:rPr>
        <w:t xml:space="preserve"> </w:t>
      </w:r>
    </w:p>
    <w:p w14:paraId="0A0CC996" w14:textId="77777777" w:rsidR="006D07C7" w:rsidRPr="00923041" w:rsidRDefault="006D07C7">
      <w:pPr>
        <w:shd w:val="clear" w:color="auto" w:fill="FFFFFF"/>
        <w:spacing w:line="360" w:lineRule="auto"/>
        <w:jc w:val="both"/>
      </w:pPr>
    </w:p>
    <w:p w14:paraId="279E264F" w14:textId="195FA741" w:rsidR="00E60CE3" w:rsidRDefault="00E60CE3" w:rsidP="00060F84">
      <w:pPr>
        <w:pStyle w:val="CM14"/>
        <w:spacing w:after="390" w:line="360" w:lineRule="auto"/>
        <w:jc w:val="both"/>
        <w:rPr>
          <w:rFonts w:cs="Arial"/>
          <w:color w:val="000000"/>
          <w:sz w:val="22"/>
          <w:szCs w:val="22"/>
        </w:rPr>
      </w:pPr>
      <w:r>
        <w:rPr>
          <w:rFonts w:cs="Arial"/>
          <w:b/>
          <w:bCs/>
          <w:color w:val="000000"/>
          <w:sz w:val="22"/>
          <w:szCs w:val="22"/>
        </w:rPr>
        <w:t>2.</w:t>
      </w:r>
      <w:r w:rsidR="00C74C04">
        <w:rPr>
          <w:rFonts w:cs="Arial"/>
          <w:b/>
          <w:bCs/>
          <w:color w:val="000000"/>
          <w:sz w:val="22"/>
          <w:szCs w:val="22"/>
        </w:rPr>
        <w:t>6</w:t>
      </w:r>
      <w:r>
        <w:rPr>
          <w:rFonts w:cs="Arial"/>
          <w:b/>
          <w:bCs/>
          <w:color w:val="000000"/>
          <w:sz w:val="22"/>
          <w:szCs w:val="22"/>
        </w:rPr>
        <w:t>.</w:t>
      </w:r>
      <w:r>
        <w:rPr>
          <w:rFonts w:cs="Arial"/>
          <w:color w:val="000000"/>
          <w:sz w:val="22"/>
          <w:szCs w:val="22"/>
        </w:rPr>
        <w:t xml:space="preserve"> No realizar ningún acto jurídico que sea extraño a los necesarios para el cumplimiento de las obligaciones emergentes de la presente. </w:t>
      </w:r>
    </w:p>
    <w:p w14:paraId="79305B9E" w14:textId="05A021DD" w:rsidR="00E60CE3" w:rsidRDefault="00E60CE3" w:rsidP="00060F84">
      <w:pPr>
        <w:pStyle w:val="CM14"/>
        <w:spacing w:after="390" w:line="360" w:lineRule="auto"/>
        <w:jc w:val="both"/>
        <w:rPr>
          <w:rFonts w:cs="Arial"/>
          <w:color w:val="000000"/>
          <w:sz w:val="22"/>
          <w:szCs w:val="22"/>
        </w:rPr>
      </w:pPr>
      <w:r>
        <w:rPr>
          <w:rFonts w:cs="Arial"/>
          <w:b/>
          <w:bCs/>
          <w:color w:val="000000"/>
          <w:sz w:val="22"/>
          <w:szCs w:val="22"/>
        </w:rPr>
        <w:t>2.</w:t>
      </w:r>
      <w:r w:rsidR="00C74C04">
        <w:rPr>
          <w:rFonts w:cs="Arial"/>
          <w:b/>
          <w:bCs/>
          <w:color w:val="000000"/>
          <w:sz w:val="22"/>
          <w:szCs w:val="22"/>
        </w:rPr>
        <w:t>7</w:t>
      </w:r>
      <w:r>
        <w:rPr>
          <w:rFonts w:cs="Arial"/>
          <w:b/>
          <w:bCs/>
          <w:color w:val="000000"/>
          <w:sz w:val="22"/>
          <w:szCs w:val="22"/>
        </w:rPr>
        <w:t>.</w:t>
      </w:r>
      <w:r>
        <w:rPr>
          <w:rFonts w:cs="Arial"/>
          <w:color w:val="000000"/>
          <w:sz w:val="22"/>
          <w:szCs w:val="22"/>
        </w:rPr>
        <w:t xml:space="preserve"> Desarrollar su actividad utilizando su infraestructura y su propio personal, no cabiendo ninguna responsabilidad de </w:t>
      </w:r>
      <w:r w:rsidR="00956E6C">
        <w:rPr>
          <w:rFonts w:cs="Arial"/>
          <w:color w:val="000000"/>
          <w:sz w:val="22"/>
          <w:szCs w:val="22"/>
        </w:rPr>
        <w:t>EXPERTA</w:t>
      </w:r>
      <w:r>
        <w:rPr>
          <w:rFonts w:cs="Arial"/>
          <w:color w:val="000000"/>
          <w:sz w:val="22"/>
          <w:szCs w:val="22"/>
        </w:rPr>
        <w:t xml:space="preserve"> por los eventuales reclamos que se efectúen a causa de cualquiera de esos aspectos. </w:t>
      </w:r>
    </w:p>
    <w:p w14:paraId="250AA508" w14:textId="74799A7C" w:rsidR="009138BD" w:rsidRPr="00D90B2B" w:rsidRDefault="00B60F89">
      <w:pPr>
        <w:pStyle w:val="Default"/>
        <w:spacing w:line="360" w:lineRule="auto"/>
        <w:jc w:val="both"/>
        <w:rPr>
          <w:sz w:val="22"/>
          <w:szCs w:val="22"/>
        </w:rPr>
      </w:pPr>
      <w:bookmarkStart w:id="0" w:name="_Hlk14256842"/>
      <w:r w:rsidRPr="00D90B2B">
        <w:rPr>
          <w:b/>
          <w:bCs/>
          <w:sz w:val="22"/>
          <w:szCs w:val="22"/>
        </w:rPr>
        <w:t xml:space="preserve">2.8. </w:t>
      </w:r>
      <w:bookmarkStart w:id="1" w:name="_Hlk15380968"/>
      <w:bookmarkStart w:id="2" w:name="_Hlk15917993"/>
      <w:r w:rsidR="009138BD" w:rsidRPr="00D90B2B">
        <w:rPr>
          <w:sz w:val="22"/>
          <w:szCs w:val="22"/>
        </w:rPr>
        <w:t xml:space="preserve">Contar con un seguro de responsabilidad </w:t>
      </w:r>
      <w:r w:rsidRPr="00D90B2B">
        <w:rPr>
          <w:sz w:val="22"/>
          <w:szCs w:val="22"/>
        </w:rPr>
        <w:t>civil</w:t>
      </w:r>
      <w:r w:rsidR="003B0265">
        <w:rPr>
          <w:sz w:val="22"/>
          <w:szCs w:val="22"/>
        </w:rPr>
        <w:t xml:space="preserve">, </w:t>
      </w:r>
      <w:r w:rsidR="003B0265">
        <w:rPr>
          <w:bCs/>
          <w:sz w:val="22"/>
          <w:szCs w:val="22"/>
        </w:rPr>
        <w:t xml:space="preserve">el que deberá </w:t>
      </w:r>
      <w:r w:rsidR="003B0265" w:rsidRPr="00EA4022">
        <w:rPr>
          <w:bCs/>
          <w:sz w:val="22"/>
          <w:szCs w:val="22"/>
        </w:rPr>
        <w:t>mantener durante toda la vigencia de est</w:t>
      </w:r>
      <w:r w:rsidR="003B0265">
        <w:rPr>
          <w:bCs/>
          <w:sz w:val="22"/>
          <w:szCs w:val="22"/>
        </w:rPr>
        <w:t>a</w:t>
      </w:r>
      <w:r w:rsidR="003B0265" w:rsidRPr="00EA4022">
        <w:rPr>
          <w:bCs/>
          <w:sz w:val="22"/>
          <w:szCs w:val="22"/>
        </w:rPr>
        <w:t xml:space="preserve"> </w:t>
      </w:r>
      <w:r w:rsidR="003B0265">
        <w:rPr>
          <w:bCs/>
          <w:sz w:val="22"/>
          <w:szCs w:val="22"/>
        </w:rPr>
        <w:t>Propuesta,</w:t>
      </w:r>
      <w:r w:rsidRPr="00D90B2B">
        <w:rPr>
          <w:sz w:val="22"/>
          <w:szCs w:val="22"/>
        </w:rPr>
        <w:t xml:space="preserve"> </w:t>
      </w:r>
      <w:r w:rsidR="001530C6">
        <w:rPr>
          <w:sz w:val="22"/>
          <w:szCs w:val="22"/>
        </w:rPr>
        <w:t xml:space="preserve">a los fines de tener cubiertos </w:t>
      </w:r>
      <w:r w:rsidR="00C4794F">
        <w:rPr>
          <w:sz w:val="22"/>
          <w:szCs w:val="22"/>
        </w:rPr>
        <w:t xml:space="preserve">los </w:t>
      </w:r>
      <w:r w:rsidR="00EE5574">
        <w:rPr>
          <w:sz w:val="22"/>
          <w:szCs w:val="22"/>
        </w:rPr>
        <w:t xml:space="preserve">riesgos de </w:t>
      </w:r>
      <w:r w:rsidR="00C4794F">
        <w:rPr>
          <w:sz w:val="22"/>
          <w:szCs w:val="22"/>
        </w:rPr>
        <w:t xml:space="preserve">daños </w:t>
      </w:r>
      <w:r w:rsidR="00D87910">
        <w:rPr>
          <w:sz w:val="22"/>
          <w:szCs w:val="22"/>
        </w:rPr>
        <w:t>que l</w:t>
      </w:r>
      <w:r w:rsidR="001530C6">
        <w:rPr>
          <w:sz w:val="22"/>
          <w:szCs w:val="22"/>
        </w:rPr>
        <w:t>e</w:t>
      </w:r>
      <w:r w:rsidR="00D87910">
        <w:rPr>
          <w:sz w:val="22"/>
          <w:szCs w:val="22"/>
        </w:rPr>
        <w:t xml:space="preserve"> pudiera ocasionar </w:t>
      </w:r>
      <w:r w:rsidR="00C4794F">
        <w:rPr>
          <w:sz w:val="22"/>
          <w:szCs w:val="22"/>
        </w:rPr>
        <w:t xml:space="preserve">a </w:t>
      </w:r>
      <w:r w:rsidR="009138BD" w:rsidRPr="00D90B2B">
        <w:rPr>
          <w:sz w:val="22"/>
          <w:szCs w:val="22"/>
        </w:rPr>
        <w:t xml:space="preserve">un tercero </w:t>
      </w:r>
      <w:r w:rsidR="00D87910">
        <w:rPr>
          <w:sz w:val="22"/>
          <w:szCs w:val="22"/>
        </w:rPr>
        <w:t xml:space="preserve">como </w:t>
      </w:r>
      <w:r w:rsidR="009138BD" w:rsidRPr="00D90B2B">
        <w:rPr>
          <w:sz w:val="22"/>
          <w:szCs w:val="22"/>
        </w:rPr>
        <w:t>conse</w:t>
      </w:r>
      <w:r w:rsidR="0074489F" w:rsidRPr="00D90B2B">
        <w:rPr>
          <w:sz w:val="22"/>
          <w:szCs w:val="22"/>
        </w:rPr>
        <w:t>cuencia</w:t>
      </w:r>
      <w:r w:rsidR="009138BD" w:rsidRPr="00D90B2B">
        <w:rPr>
          <w:sz w:val="22"/>
          <w:szCs w:val="22"/>
        </w:rPr>
        <w:t xml:space="preserve"> de </w:t>
      </w:r>
      <w:r w:rsidR="004C19F6">
        <w:rPr>
          <w:sz w:val="22"/>
          <w:szCs w:val="22"/>
        </w:rPr>
        <w:t>cualquier</w:t>
      </w:r>
      <w:r w:rsidR="009138BD" w:rsidRPr="00D90B2B">
        <w:rPr>
          <w:sz w:val="22"/>
          <w:szCs w:val="22"/>
        </w:rPr>
        <w:t xml:space="preserve"> hecho acaecido en sus </w:t>
      </w:r>
      <w:r w:rsidR="001530C6">
        <w:rPr>
          <w:sz w:val="22"/>
          <w:szCs w:val="22"/>
        </w:rPr>
        <w:t xml:space="preserve">dependencias </w:t>
      </w:r>
      <w:bookmarkEnd w:id="1"/>
      <w:r w:rsidR="004C19F6">
        <w:rPr>
          <w:sz w:val="22"/>
          <w:szCs w:val="22"/>
        </w:rPr>
        <w:t xml:space="preserve">o como consecuencia de su actuación como </w:t>
      </w:r>
      <w:r w:rsidR="00DE5774">
        <w:rPr>
          <w:sz w:val="22"/>
          <w:szCs w:val="22"/>
        </w:rPr>
        <w:t>PRODUCTOR</w:t>
      </w:r>
      <w:r w:rsidR="00D95E62">
        <w:rPr>
          <w:sz w:val="22"/>
          <w:szCs w:val="22"/>
        </w:rPr>
        <w:t xml:space="preserve"> </w:t>
      </w:r>
      <w:r w:rsidR="004C19F6">
        <w:rPr>
          <w:sz w:val="22"/>
          <w:szCs w:val="22"/>
        </w:rPr>
        <w:t xml:space="preserve">de EXPERTA. Dicho seguro deberá cubrir también la eventual responsabilidad civil indirecta de EXPERTA por la responsabilidad civil o actuación del </w:t>
      </w:r>
      <w:r w:rsidR="00DE5774">
        <w:rPr>
          <w:sz w:val="22"/>
          <w:szCs w:val="22"/>
        </w:rPr>
        <w:t>PRODUCTOR</w:t>
      </w:r>
      <w:r w:rsidR="004C19F6">
        <w:rPr>
          <w:sz w:val="22"/>
          <w:szCs w:val="22"/>
        </w:rPr>
        <w:t xml:space="preserve">. </w:t>
      </w:r>
      <w:r w:rsidR="001530C6">
        <w:rPr>
          <w:sz w:val="22"/>
          <w:szCs w:val="22"/>
        </w:rPr>
        <w:t xml:space="preserve">De esta manera, </w:t>
      </w:r>
      <w:r w:rsidR="003B0265">
        <w:rPr>
          <w:sz w:val="22"/>
          <w:szCs w:val="22"/>
        </w:rPr>
        <w:t xml:space="preserve">el PRODUCTOR se obliga a </w:t>
      </w:r>
      <w:r w:rsidR="001530C6">
        <w:rPr>
          <w:sz w:val="22"/>
          <w:szCs w:val="22"/>
        </w:rPr>
        <w:t>mantener indemne a EXPERTA ante cualquier eventual reclamo que pudiera llegar a presentarse.</w:t>
      </w:r>
    </w:p>
    <w:bookmarkEnd w:id="0"/>
    <w:bookmarkEnd w:id="2"/>
    <w:p w14:paraId="4AB10A61" w14:textId="77777777" w:rsidR="009138BD" w:rsidRPr="00B60F89" w:rsidRDefault="009138BD" w:rsidP="00060F84">
      <w:pPr>
        <w:pStyle w:val="Default"/>
        <w:spacing w:line="360" w:lineRule="auto"/>
      </w:pPr>
    </w:p>
    <w:p w14:paraId="4F37C212" w14:textId="2AC9325B" w:rsidR="0089720A" w:rsidRPr="00487F7A" w:rsidRDefault="00E60CE3" w:rsidP="00060F84">
      <w:pPr>
        <w:pStyle w:val="CM1"/>
        <w:spacing w:line="360" w:lineRule="auto"/>
        <w:jc w:val="both"/>
        <w:rPr>
          <w:sz w:val="22"/>
          <w:szCs w:val="22"/>
        </w:rPr>
      </w:pPr>
      <w:r>
        <w:rPr>
          <w:b/>
          <w:bCs/>
        </w:rPr>
        <w:t>2.</w:t>
      </w:r>
      <w:r w:rsidR="00D90B2B">
        <w:rPr>
          <w:b/>
          <w:bCs/>
        </w:rPr>
        <w:t>9</w:t>
      </w:r>
      <w:r>
        <w:rPr>
          <w:b/>
          <w:bCs/>
        </w:rPr>
        <w:t>.</w:t>
      </w:r>
      <w:r>
        <w:t xml:space="preserve"> </w:t>
      </w:r>
      <w:r w:rsidRPr="00487F7A">
        <w:rPr>
          <w:sz w:val="22"/>
          <w:szCs w:val="22"/>
        </w:rPr>
        <w:t xml:space="preserve">No podrá realizar los siguientes actos: a) recibir denuncias de siniestros; b) liquidar prestaciones; c) cobrar primas; d) conceder quitas y esperas, interviniendo en cuestiones relacionadas al plazo de los pagos de </w:t>
      </w:r>
      <w:r w:rsidR="0095289F">
        <w:rPr>
          <w:sz w:val="22"/>
          <w:szCs w:val="22"/>
        </w:rPr>
        <w:t xml:space="preserve">las cuotas </w:t>
      </w:r>
      <w:r w:rsidRPr="00487F7A">
        <w:rPr>
          <w:sz w:val="22"/>
          <w:szCs w:val="22"/>
        </w:rPr>
        <w:t>o cotizar a tasa</w:t>
      </w:r>
      <w:r w:rsidR="0095289F">
        <w:rPr>
          <w:sz w:val="22"/>
          <w:szCs w:val="22"/>
        </w:rPr>
        <w:t>s</w:t>
      </w:r>
      <w:r w:rsidRPr="00487F7A">
        <w:rPr>
          <w:sz w:val="22"/>
          <w:szCs w:val="22"/>
        </w:rPr>
        <w:t xml:space="preserve"> diferentes a las establecidas por </w:t>
      </w:r>
      <w:r w:rsidR="00956E6C" w:rsidRPr="00487F7A">
        <w:rPr>
          <w:sz w:val="22"/>
          <w:szCs w:val="22"/>
        </w:rPr>
        <w:t>EXPERTA</w:t>
      </w:r>
      <w:r w:rsidRPr="00487F7A">
        <w:rPr>
          <w:sz w:val="22"/>
          <w:szCs w:val="22"/>
        </w:rPr>
        <w:t xml:space="preserve"> y tampoco asumir deuda alguna o compromiso para o contra </w:t>
      </w:r>
      <w:r w:rsidR="00956E6C" w:rsidRPr="00487F7A">
        <w:rPr>
          <w:sz w:val="22"/>
          <w:szCs w:val="22"/>
        </w:rPr>
        <w:t>EXPERTA</w:t>
      </w:r>
      <w:r w:rsidRPr="00487F7A">
        <w:rPr>
          <w:sz w:val="22"/>
          <w:szCs w:val="22"/>
        </w:rPr>
        <w:t xml:space="preserve"> que no sea fehacientemente aprobada por ésta; </w:t>
      </w:r>
      <w:r w:rsidRPr="00487F7A">
        <w:rPr>
          <w:rFonts w:cs="Arial"/>
          <w:color w:val="000000"/>
          <w:sz w:val="22"/>
          <w:szCs w:val="22"/>
        </w:rPr>
        <w:t xml:space="preserve">e) suscribir contratos; </w:t>
      </w:r>
      <w:r w:rsidRPr="00487F7A">
        <w:rPr>
          <w:sz w:val="22"/>
          <w:szCs w:val="22"/>
        </w:rPr>
        <w:t>f) apartarse de las condiciones generales y particulares; g) aceptar riesgos; h) extender certificados de cobertura, endosos, o cualqu</w:t>
      </w:r>
      <w:r w:rsidR="0089720A" w:rsidRPr="00487F7A">
        <w:rPr>
          <w:sz w:val="22"/>
          <w:szCs w:val="22"/>
        </w:rPr>
        <w:t>ier otra documentación referida al contrato.</w:t>
      </w:r>
    </w:p>
    <w:p w14:paraId="291D082E" w14:textId="77777777" w:rsidR="00E60CE3" w:rsidRPr="00487F7A" w:rsidRDefault="00E60CE3" w:rsidP="00060F84">
      <w:pPr>
        <w:pStyle w:val="CM1"/>
        <w:spacing w:line="360" w:lineRule="auto"/>
        <w:jc w:val="both"/>
        <w:rPr>
          <w:rFonts w:cs="Arial"/>
          <w:color w:val="000000"/>
          <w:sz w:val="22"/>
          <w:szCs w:val="22"/>
        </w:rPr>
      </w:pPr>
    </w:p>
    <w:p w14:paraId="59CF85CE" w14:textId="4FC2B220" w:rsidR="00E60CE3" w:rsidRDefault="00E60CE3" w:rsidP="00060F84">
      <w:pPr>
        <w:pStyle w:val="CM1"/>
        <w:spacing w:line="360" w:lineRule="auto"/>
        <w:jc w:val="both"/>
        <w:rPr>
          <w:rFonts w:cs="Arial"/>
          <w:color w:val="000000"/>
          <w:sz w:val="22"/>
          <w:szCs w:val="22"/>
        </w:rPr>
      </w:pPr>
      <w:r>
        <w:rPr>
          <w:rFonts w:cs="Arial"/>
          <w:b/>
          <w:bCs/>
          <w:color w:val="000000"/>
          <w:sz w:val="22"/>
          <w:szCs w:val="22"/>
        </w:rPr>
        <w:t>2.</w:t>
      </w:r>
      <w:r w:rsidR="00D90B2B">
        <w:rPr>
          <w:rFonts w:cs="Arial"/>
          <w:b/>
          <w:bCs/>
          <w:color w:val="000000"/>
          <w:sz w:val="22"/>
          <w:szCs w:val="22"/>
        </w:rPr>
        <w:t>10</w:t>
      </w:r>
      <w:r>
        <w:rPr>
          <w:rFonts w:cs="Arial"/>
          <w:b/>
          <w:bCs/>
          <w:color w:val="000000"/>
          <w:sz w:val="22"/>
          <w:szCs w:val="22"/>
        </w:rPr>
        <w:t>.</w:t>
      </w:r>
      <w:r>
        <w:rPr>
          <w:rFonts w:cs="Arial"/>
          <w:color w:val="000000"/>
          <w:sz w:val="22"/>
          <w:szCs w:val="22"/>
        </w:rPr>
        <w:t xml:space="preserve"> En todos los casos deberá obrar respetando el interés de </w:t>
      </w:r>
      <w:r w:rsidR="00956E6C">
        <w:rPr>
          <w:rFonts w:cs="Arial"/>
          <w:color w:val="000000"/>
          <w:sz w:val="22"/>
          <w:szCs w:val="22"/>
        </w:rPr>
        <w:t>EXPERTA</w:t>
      </w:r>
      <w:r>
        <w:rPr>
          <w:rFonts w:cs="Arial"/>
          <w:color w:val="000000"/>
          <w:sz w:val="22"/>
          <w:szCs w:val="22"/>
        </w:rPr>
        <w:t xml:space="preserve">, cumpliendo su cometido de acuerdo a las instrucciones de la misma. </w:t>
      </w:r>
    </w:p>
    <w:p w14:paraId="094D196A" w14:textId="77777777" w:rsidR="00D45EDC" w:rsidRPr="00D45EDC" w:rsidRDefault="00D45EDC" w:rsidP="00060F84">
      <w:pPr>
        <w:pStyle w:val="CM1"/>
        <w:spacing w:line="360" w:lineRule="auto"/>
        <w:jc w:val="both"/>
        <w:rPr>
          <w:sz w:val="22"/>
          <w:szCs w:val="22"/>
        </w:rPr>
      </w:pPr>
    </w:p>
    <w:p w14:paraId="6DD4A85C" w14:textId="6C306BE9" w:rsidR="00E60CE3" w:rsidRDefault="00E60CE3" w:rsidP="00060F84">
      <w:pPr>
        <w:pStyle w:val="CM14"/>
        <w:spacing w:after="390" w:line="360" w:lineRule="auto"/>
        <w:jc w:val="both"/>
        <w:rPr>
          <w:rFonts w:cs="Arial"/>
          <w:color w:val="000000"/>
          <w:sz w:val="22"/>
          <w:szCs w:val="22"/>
        </w:rPr>
      </w:pPr>
      <w:r>
        <w:rPr>
          <w:rFonts w:cs="Arial"/>
          <w:b/>
          <w:bCs/>
          <w:color w:val="000000"/>
          <w:sz w:val="22"/>
          <w:szCs w:val="22"/>
        </w:rPr>
        <w:t>2.</w:t>
      </w:r>
      <w:r w:rsidR="00C74C04">
        <w:rPr>
          <w:rFonts w:cs="Arial"/>
          <w:b/>
          <w:bCs/>
          <w:color w:val="000000"/>
          <w:sz w:val="22"/>
          <w:szCs w:val="22"/>
        </w:rPr>
        <w:t>1</w:t>
      </w:r>
      <w:r w:rsidR="00D90B2B">
        <w:rPr>
          <w:rFonts w:cs="Arial"/>
          <w:b/>
          <w:bCs/>
          <w:color w:val="000000"/>
          <w:sz w:val="22"/>
          <w:szCs w:val="22"/>
        </w:rPr>
        <w:t>1</w:t>
      </w:r>
      <w:r>
        <w:rPr>
          <w:rFonts w:cs="Arial"/>
          <w:b/>
          <w:bCs/>
          <w:color w:val="000000"/>
          <w:sz w:val="22"/>
          <w:szCs w:val="22"/>
        </w:rPr>
        <w:t>.</w:t>
      </w:r>
      <w:r>
        <w:rPr>
          <w:rFonts w:cs="Arial"/>
          <w:color w:val="000000"/>
          <w:sz w:val="22"/>
          <w:szCs w:val="22"/>
        </w:rPr>
        <w:t xml:space="preserve"> Capacitar </w:t>
      </w:r>
      <w:r w:rsidR="0074489F">
        <w:rPr>
          <w:rFonts w:cs="Arial"/>
          <w:color w:val="000000"/>
          <w:sz w:val="22"/>
          <w:szCs w:val="22"/>
        </w:rPr>
        <w:t xml:space="preserve">el personal </w:t>
      </w:r>
      <w:r>
        <w:rPr>
          <w:rFonts w:cs="Arial"/>
          <w:color w:val="000000"/>
          <w:sz w:val="22"/>
          <w:szCs w:val="22"/>
        </w:rPr>
        <w:t xml:space="preserve">a su cargo para el mejor cumplimiento de las actividades objeto de la presente. </w:t>
      </w:r>
    </w:p>
    <w:p w14:paraId="7E6E5EA2" w14:textId="1A7514BB" w:rsidR="00E60CE3" w:rsidRDefault="00E60CE3" w:rsidP="00060F84">
      <w:pPr>
        <w:pStyle w:val="CM14"/>
        <w:spacing w:after="390" w:line="360" w:lineRule="auto"/>
        <w:jc w:val="both"/>
        <w:rPr>
          <w:rFonts w:cs="Arial"/>
          <w:color w:val="000000"/>
          <w:sz w:val="22"/>
          <w:szCs w:val="22"/>
        </w:rPr>
      </w:pPr>
      <w:r>
        <w:rPr>
          <w:rFonts w:cs="Arial"/>
          <w:b/>
          <w:bCs/>
          <w:color w:val="000000"/>
          <w:sz w:val="22"/>
          <w:szCs w:val="22"/>
        </w:rPr>
        <w:lastRenderedPageBreak/>
        <w:t>2.</w:t>
      </w:r>
      <w:r w:rsidR="00051141">
        <w:rPr>
          <w:rFonts w:cs="Arial"/>
          <w:b/>
          <w:bCs/>
          <w:color w:val="000000"/>
          <w:sz w:val="22"/>
          <w:szCs w:val="22"/>
        </w:rPr>
        <w:t>1</w:t>
      </w:r>
      <w:r w:rsidR="00D90B2B">
        <w:rPr>
          <w:rFonts w:cs="Arial"/>
          <w:b/>
          <w:bCs/>
          <w:color w:val="000000"/>
          <w:sz w:val="22"/>
          <w:szCs w:val="22"/>
        </w:rPr>
        <w:t>2</w:t>
      </w:r>
      <w:r>
        <w:rPr>
          <w:rFonts w:cs="Arial"/>
          <w:b/>
          <w:bCs/>
          <w:color w:val="000000"/>
          <w:sz w:val="22"/>
          <w:szCs w:val="22"/>
        </w:rPr>
        <w:t>.</w:t>
      </w:r>
      <w:r>
        <w:rPr>
          <w:rFonts w:cs="Arial"/>
          <w:color w:val="000000"/>
          <w:sz w:val="22"/>
          <w:szCs w:val="22"/>
        </w:rPr>
        <w:t xml:space="preserve"> Hacer sus mejores esfuerzos congruentes con la presente </w:t>
      </w:r>
      <w:r w:rsidR="00BA3AB1">
        <w:rPr>
          <w:rFonts w:cs="Arial"/>
          <w:color w:val="000000"/>
          <w:sz w:val="22"/>
          <w:szCs w:val="22"/>
        </w:rPr>
        <w:t>P</w:t>
      </w:r>
      <w:r w:rsidR="00FD2A0B">
        <w:rPr>
          <w:rFonts w:cs="Arial"/>
          <w:color w:val="000000"/>
          <w:sz w:val="22"/>
          <w:szCs w:val="22"/>
        </w:rPr>
        <w:t>ropuesta</w:t>
      </w:r>
      <w:r>
        <w:rPr>
          <w:rFonts w:cs="Arial"/>
          <w:color w:val="000000"/>
          <w:sz w:val="22"/>
          <w:szCs w:val="22"/>
        </w:rPr>
        <w:t xml:space="preserve"> para ofrecer los seguros entre sus clientes dentro del marco de las facultades recibidas de </w:t>
      </w:r>
      <w:r w:rsidR="00956E6C">
        <w:rPr>
          <w:rFonts w:cs="Arial"/>
          <w:color w:val="000000"/>
          <w:sz w:val="22"/>
          <w:szCs w:val="22"/>
        </w:rPr>
        <w:t>EXPERTA</w:t>
      </w:r>
      <w:r>
        <w:rPr>
          <w:rFonts w:cs="Arial"/>
          <w:color w:val="000000"/>
          <w:sz w:val="22"/>
          <w:szCs w:val="22"/>
        </w:rPr>
        <w:t xml:space="preserve">. </w:t>
      </w:r>
    </w:p>
    <w:p w14:paraId="6B315B4B" w14:textId="18A91803" w:rsidR="00E60CE3" w:rsidRDefault="00E60CE3" w:rsidP="00060F84">
      <w:pPr>
        <w:pStyle w:val="CM14"/>
        <w:spacing w:after="390" w:line="360" w:lineRule="auto"/>
        <w:jc w:val="both"/>
        <w:rPr>
          <w:rFonts w:cs="Arial"/>
          <w:color w:val="000000"/>
          <w:sz w:val="22"/>
          <w:szCs w:val="22"/>
        </w:rPr>
      </w:pPr>
      <w:r>
        <w:rPr>
          <w:rFonts w:cs="Arial"/>
          <w:b/>
          <w:bCs/>
          <w:color w:val="000000"/>
          <w:sz w:val="22"/>
          <w:szCs w:val="22"/>
        </w:rPr>
        <w:t>2.1</w:t>
      </w:r>
      <w:r w:rsidR="00D90B2B">
        <w:rPr>
          <w:rFonts w:cs="Arial"/>
          <w:b/>
          <w:bCs/>
          <w:color w:val="000000"/>
          <w:sz w:val="22"/>
          <w:szCs w:val="22"/>
        </w:rPr>
        <w:t>3</w:t>
      </w:r>
      <w:r>
        <w:rPr>
          <w:rFonts w:cs="Arial"/>
          <w:b/>
          <w:bCs/>
          <w:color w:val="000000"/>
          <w:sz w:val="22"/>
          <w:szCs w:val="22"/>
        </w:rPr>
        <w:t>.</w:t>
      </w:r>
      <w:r>
        <w:rPr>
          <w:rFonts w:cs="Arial"/>
          <w:color w:val="000000"/>
          <w:sz w:val="22"/>
          <w:szCs w:val="22"/>
        </w:rPr>
        <w:t xml:space="preserve"> Verificar las condiciones y antecedentes económicos de las personas que pretendan celebrar contratos con </w:t>
      </w:r>
      <w:r w:rsidR="00956E6C">
        <w:rPr>
          <w:rFonts w:cs="Arial"/>
          <w:color w:val="000000"/>
          <w:sz w:val="22"/>
          <w:szCs w:val="22"/>
        </w:rPr>
        <w:t>EXPERTA</w:t>
      </w:r>
      <w:r>
        <w:rPr>
          <w:rFonts w:cs="Arial"/>
          <w:color w:val="000000"/>
          <w:sz w:val="22"/>
          <w:szCs w:val="22"/>
        </w:rPr>
        <w:t xml:space="preserve"> por su intermedio, debiendo también, informar de cualquier hecho o circunstancia de su conocimiento, que pudiere resultar en desmedro de la cualidad y calidad del contrato ya celebrado. </w:t>
      </w:r>
    </w:p>
    <w:p w14:paraId="5F88428E" w14:textId="01BD0FB5" w:rsidR="00E60CE3" w:rsidRDefault="00E60CE3" w:rsidP="00060F84">
      <w:pPr>
        <w:pStyle w:val="CM3"/>
        <w:spacing w:line="360" w:lineRule="auto"/>
        <w:jc w:val="both"/>
      </w:pPr>
      <w:r w:rsidRPr="00EF5864">
        <w:rPr>
          <w:rFonts w:cs="Arial"/>
          <w:b/>
          <w:bCs/>
          <w:color w:val="000000"/>
          <w:sz w:val="22"/>
          <w:szCs w:val="22"/>
        </w:rPr>
        <w:t>2.1</w:t>
      </w:r>
      <w:r w:rsidR="00D90B2B">
        <w:rPr>
          <w:rFonts w:cs="Arial"/>
          <w:b/>
          <w:bCs/>
          <w:color w:val="000000"/>
          <w:sz w:val="22"/>
          <w:szCs w:val="22"/>
        </w:rPr>
        <w:t>4</w:t>
      </w:r>
      <w:r w:rsidRPr="00EF5864">
        <w:rPr>
          <w:rFonts w:cs="Arial"/>
          <w:b/>
          <w:bCs/>
          <w:color w:val="000000"/>
          <w:sz w:val="22"/>
          <w:szCs w:val="22"/>
        </w:rPr>
        <w:t>.</w:t>
      </w:r>
      <w:r>
        <w:t xml:space="preserve"> </w:t>
      </w:r>
      <w:r w:rsidRPr="0078612C">
        <w:rPr>
          <w:rFonts w:cs="Arial"/>
          <w:color w:val="000000"/>
          <w:sz w:val="22"/>
          <w:szCs w:val="22"/>
        </w:rPr>
        <w:t xml:space="preserve">Notificar fehacientemente a </w:t>
      </w:r>
      <w:r w:rsidR="00956E6C">
        <w:rPr>
          <w:rFonts w:cs="Arial"/>
          <w:color w:val="000000"/>
          <w:sz w:val="22"/>
          <w:szCs w:val="22"/>
        </w:rPr>
        <w:t>EXPERTA</w:t>
      </w:r>
      <w:r w:rsidRPr="0078612C">
        <w:rPr>
          <w:rFonts w:cs="Arial"/>
          <w:color w:val="000000"/>
          <w:sz w:val="22"/>
          <w:szCs w:val="22"/>
        </w:rPr>
        <w:t xml:space="preserve"> dentro de los 3 (tres) días hábiles siguientes de cualquier denuncia, citación, notificación o intimación judicial o extrajudicial que reciba o le sea transmitida a</w:t>
      </w:r>
      <w:r w:rsidR="00804A92">
        <w:rPr>
          <w:rFonts w:cs="Arial"/>
          <w:color w:val="000000"/>
          <w:sz w:val="22"/>
          <w:szCs w:val="22"/>
        </w:rPr>
        <w:t>l</w:t>
      </w:r>
      <w:r w:rsidRPr="0078612C">
        <w:rPr>
          <w:rFonts w:cs="Arial"/>
          <w:color w:val="000000"/>
          <w:sz w:val="22"/>
          <w:szCs w:val="22"/>
        </w:rPr>
        <w:t xml:space="preserve"> PRODUCTOR, que pueda afectar los términos contractuales aquí propuestos o de los contratos de </w:t>
      </w:r>
      <w:r w:rsidR="004C1CA2">
        <w:rPr>
          <w:rFonts w:cs="Arial"/>
          <w:color w:val="000000"/>
          <w:sz w:val="22"/>
          <w:szCs w:val="22"/>
        </w:rPr>
        <w:t>seguro</w:t>
      </w:r>
      <w:r w:rsidRPr="0078612C">
        <w:rPr>
          <w:rFonts w:cs="Arial"/>
          <w:color w:val="000000"/>
          <w:sz w:val="22"/>
          <w:szCs w:val="22"/>
        </w:rPr>
        <w:t xml:space="preserve"> celebrados por su intermedio.</w:t>
      </w:r>
      <w:r>
        <w:t xml:space="preserve"> </w:t>
      </w:r>
    </w:p>
    <w:p w14:paraId="096E3A99" w14:textId="77777777" w:rsidR="0078612C" w:rsidRPr="0078612C" w:rsidRDefault="0078612C" w:rsidP="00060F84">
      <w:pPr>
        <w:pStyle w:val="Default"/>
        <w:spacing w:line="360" w:lineRule="auto"/>
        <w:jc w:val="both"/>
      </w:pPr>
    </w:p>
    <w:p w14:paraId="64CAC078" w14:textId="0354E345" w:rsidR="00E60CE3" w:rsidRDefault="00E60CE3">
      <w:pPr>
        <w:pStyle w:val="CM14"/>
        <w:spacing w:after="390" w:line="360" w:lineRule="auto"/>
        <w:jc w:val="both"/>
        <w:rPr>
          <w:rFonts w:cs="Arial"/>
          <w:color w:val="000000"/>
          <w:sz w:val="22"/>
          <w:szCs w:val="22"/>
        </w:rPr>
      </w:pPr>
      <w:r>
        <w:rPr>
          <w:rFonts w:cs="Arial"/>
          <w:b/>
          <w:bCs/>
          <w:color w:val="000000"/>
          <w:sz w:val="22"/>
          <w:szCs w:val="22"/>
        </w:rPr>
        <w:t>2.1</w:t>
      </w:r>
      <w:r w:rsidR="00D90B2B">
        <w:rPr>
          <w:rFonts w:cs="Arial"/>
          <w:b/>
          <w:bCs/>
          <w:color w:val="000000"/>
          <w:sz w:val="22"/>
          <w:szCs w:val="22"/>
        </w:rPr>
        <w:t>5</w:t>
      </w:r>
      <w:r>
        <w:rPr>
          <w:rFonts w:cs="Arial"/>
          <w:b/>
          <w:bCs/>
          <w:color w:val="000000"/>
          <w:sz w:val="22"/>
          <w:szCs w:val="22"/>
        </w:rPr>
        <w:t xml:space="preserve">. </w:t>
      </w:r>
      <w:r>
        <w:rPr>
          <w:rFonts w:cs="Arial"/>
          <w:color w:val="000000"/>
          <w:sz w:val="22"/>
          <w:szCs w:val="22"/>
        </w:rPr>
        <w:t xml:space="preserve">Ajustarse a las pautas de suscripción de </w:t>
      </w:r>
      <w:r w:rsidR="00956E6C">
        <w:rPr>
          <w:rFonts w:cs="Arial"/>
          <w:color w:val="000000"/>
          <w:sz w:val="22"/>
          <w:szCs w:val="22"/>
        </w:rPr>
        <w:t>EXPERTA</w:t>
      </w:r>
      <w:r>
        <w:rPr>
          <w:rFonts w:cs="Arial"/>
          <w:color w:val="000000"/>
          <w:sz w:val="22"/>
          <w:szCs w:val="22"/>
        </w:rPr>
        <w:t xml:space="preserve"> para formular ofertas. </w:t>
      </w:r>
    </w:p>
    <w:p w14:paraId="5146A0F9" w14:textId="03574E98" w:rsidR="000B33E6" w:rsidRDefault="000B33E6">
      <w:pPr>
        <w:pStyle w:val="Default"/>
        <w:spacing w:after="436" w:line="360" w:lineRule="auto"/>
        <w:jc w:val="both"/>
        <w:rPr>
          <w:iCs/>
          <w:color w:val="222222"/>
          <w:sz w:val="22"/>
          <w:szCs w:val="22"/>
          <w:shd w:val="clear" w:color="auto" w:fill="FFFFFF"/>
        </w:rPr>
      </w:pPr>
      <w:r w:rsidRPr="00D91E36">
        <w:rPr>
          <w:b/>
          <w:iCs/>
          <w:color w:val="222222"/>
          <w:sz w:val="22"/>
          <w:szCs w:val="22"/>
          <w:shd w:val="clear" w:color="auto" w:fill="FFFFFF"/>
        </w:rPr>
        <w:t>2.1</w:t>
      </w:r>
      <w:r w:rsidR="00D90B2B">
        <w:rPr>
          <w:b/>
          <w:iCs/>
          <w:color w:val="222222"/>
          <w:sz w:val="22"/>
          <w:szCs w:val="22"/>
          <w:shd w:val="clear" w:color="auto" w:fill="FFFFFF"/>
        </w:rPr>
        <w:t>6</w:t>
      </w:r>
      <w:r w:rsidR="00F95C17">
        <w:rPr>
          <w:b/>
          <w:iCs/>
          <w:color w:val="222222"/>
          <w:sz w:val="22"/>
          <w:szCs w:val="22"/>
          <w:shd w:val="clear" w:color="auto" w:fill="FFFFFF"/>
        </w:rPr>
        <w:t>.</w:t>
      </w:r>
      <w:r w:rsidRPr="000B33E6">
        <w:rPr>
          <w:iCs/>
          <w:color w:val="222222"/>
          <w:sz w:val="22"/>
          <w:szCs w:val="22"/>
          <w:shd w:val="clear" w:color="auto" w:fill="FFFFFF"/>
        </w:rPr>
        <w:t xml:space="preserve"> Cumplir con las disposiciones de la Ley 25.246, las resoluciones aplicables de la </w:t>
      </w:r>
      <w:r w:rsidR="00F95C17">
        <w:rPr>
          <w:iCs/>
          <w:color w:val="222222"/>
          <w:sz w:val="22"/>
          <w:szCs w:val="22"/>
          <w:shd w:val="clear" w:color="auto" w:fill="FFFFFF"/>
        </w:rPr>
        <w:t xml:space="preserve">Unidad de Información Financiera </w:t>
      </w:r>
      <w:r w:rsidRPr="000B33E6">
        <w:rPr>
          <w:iCs/>
          <w:color w:val="222222"/>
          <w:sz w:val="22"/>
          <w:szCs w:val="22"/>
          <w:shd w:val="clear" w:color="auto" w:fill="FFFFFF"/>
        </w:rPr>
        <w:t>sobre prevención, control y detección de operaciones sospechosas de Lavado de Dinero</w:t>
      </w:r>
      <w:r w:rsidR="00F95C17">
        <w:rPr>
          <w:iCs/>
          <w:color w:val="222222"/>
          <w:sz w:val="22"/>
          <w:szCs w:val="22"/>
          <w:shd w:val="clear" w:color="auto" w:fill="FFFFFF"/>
        </w:rPr>
        <w:t xml:space="preserve"> y Financiamiento del Terrorismo</w:t>
      </w:r>
      <w:r w:rsidR="00D76F72">
        <w:rPr>
          <w:iCs/>
          <w:color w:val="222222"/>
          <w:sz w:val="22"/>
          <w:szCs w:val="22"/>
          <w:shd w:val="clear" w:color="auto" w:fill="FFFFFF"/>
        </w:rPr>
        <w:t>.</w:t>
      </w:r>
    </w:p>
    <w:p w14:paraId="1AB97969" w14:textId="77777777" w:rsidR="00B66215" w:rsidRPr="00B66215" w:rsidRDefault="0000538F" w:rsidP="0000538F">
      <w:pPr>
        <w:spacing w:line="360" w:lineRule="auto"/>
        <w:jc w:val="both"/>
        <w:rPr>
          <w:rFonts w:ascii="Arial" w:hAnsi="Arial" w:cs="Arial"/>
          <w:sz w:val="22"/>
          <w:szCs w:val="22"/>
        </w:rPr>
      </w:pPr>
      <w:r w:rsidRPr="00B66215">
        <w:rPr>
          <w:rFonts w:ascii="Arial" w:hAnsi="Arial" w:cs="Arial"/>
          <w:sz w:val="22"/>
          <w:szCs w:val="22"/>
        </w:rPr>
        <w:t xml:space="preserve">Asimismo, EL AGENTE </w:t>
      </w:r>
      <w:r w:rsidR="00BD2BEC" w:rsidRPr="00B66215">
        <w:rPr>
          <w:rFonts w:ascii="Arial" w:hAnsi="Arial" w:cs="Arial"/>
          <w:sz w:val="22"/>
          <w:szCs w:val="22"/>
        </w:rPr>
        <w:t xml:space="preserve">deberá cumplir con lo dispuesto en </w:t>
      </w:r>
      <w:r w:rsidR="00B66215" w:rsidRPr="00B66215">
        <w:rPr>
          <w:rFonts w:ascii="Arial" w:hAnsi="Arial" w:cs="Arial"/>
          <w:sz w:val="22"/>
          <w:szCs w:val="22"/>
        </w:rPr>
        <w:t xml:space="preserve">la </w:t>
      </w:r>
      <w:r w:rsidR="00B66215" w:rsidRPr="00752446">
        <w:rPr>
          <w:rFonts w:ascii="Arial" w:hAnsi="Arial" w:cs="Arial"/>
          <w:sz w:val="22"/>
          <w:szCs w:val="22"/>
        </w:rPr>
        <w:t>Circular emitida por la SSN N° 81479829 APN SSN MEC, de fecha 14 de julio de 2023, la cual dispone que atento a lo establecido en la Resolución N° UIF126/2023, los productores asesores de seguros y las sociedades por estos constituidas, que no operen en la comercialización de seguros de vida con ahorro o seguros de retiro, aun cuando no revistan el carácter de sujeto obligado, y en relación a los seguros en que operen, tienen la obligación, de cumplir con las instrucciones y requerimientos que le efectúen las entidades relativos a la entrega de la documental necesaria para el cumplimiento de la normativa de la Unidad de Información Financiera.</w:t>
      </w:r>
      <w:r w:rsidR="00BD2BEC" w:rsidRPr="00B66215">
        <w:rPr>
          <w:rFonts w:ascii="Arial" w:hAnsi="Arial" w:cs="Arial"/>
          <w:sz w:val="22"/>
          <w:szCs w:val="22"/>
        </w:rPr>
        <w:t xml:space="preserve"> </w:t>
      </w:r>
    </w:p>
    <w:p w14:paraId="4DAE0ABD" w14:textId="77777777" w:rsidR="00B66215" w:rsidRPr="00B66215" w:rsidRDefault="00B66215" w:rsidP="0000538F">
      <w:pPr>
        <w:spacing w:line="360" w:lineRule="auto"/>
        <w:jc w:val="both"/>
        <w:rPr>
          <w:rFonts w:ascii="Arial" w:hAnsi="Arial" w:cs="Arial"/>
          <w:sz w:val="22"/>
          <w:szCs w:val="22"/>
        </w:rPr>
      </w:pPr>
    </w:p>
    <w:p w14:paraId="4355F5D9" w14:textId="571ED83F" w:rsidR="0000538F" w:rsidRDefault="00B66215" w:rsidP="0000538F">
      <w:pPr>
        <w:spacing w:line="360" w:lineRule="auto"/>
        <w:jc w:val="both"/>
        <w:rPr>
          <w:rFonts w:ascii="Arial" w:hAnsi="Arial" w:cs="Arial"/>
        </w:rPr>
      </w:pPr>
      <w:r w:rsidRPr="00B66215">
        <w:rPr>
          <w:rFonts w:ascii="Arial" w:hAnsi="Arial" w:cs="Arial"/>
          <w:sz w:val="22"/>
          <w:szCs w:val="22"/>
        </w:rPr>
        <w:t>En este sentido, EL AGENTE</w:t>
      </w:r>
      <w:r w:rsidR="00BD2BEC">
        <w:t>.</w:t>
      </w:r>
      <w:r w:rsidR="0000538F">
        <w:rPr>
          <w:rFonts w:ascii="Arial" w:hAnsi="Arial" w:cs="Arial"/>
          <w:sz w:val="22"/>
          <w:szCs w:val="22"/>
        </w:rPr>
        <w:t>será responsable de identificar al cliente, y solicitar y entregar a EXPERTA la información y documentación relativa a la identificación de los clientes prevista en los artículos 2</w:t>
      </w:r>
      <w:r>
        <w:rPr>
          <w:rFonts w:ascii="Arial" w:hAnsi="Arial" w:cs="Arial"/>
          <w:sz w:val="22"/>
          <w:szCs w:val="22"/>
        </w:rPr>
        <w:t>2</w:t>
      </w:r>
      <w:r w:rsidR="00E679D7">
        <w:rPr>
          <w:rFonts w:ascii="Arial" w:hAnsi="Arial" w:cs="Arial"/>
          <w:sz w:val="22"/>
          <w:szCs w:val="22"/>
        </w:rPr>
        <w:t xml:space="preserve">, </w:t>
      </w:r>
      <w:r w:rsidR="0000538F">
        <w:rPr>
          <w:rFonts w:ascii="Arial" w:hAnsi="Arial" w:cs="Arial"/>
          <w:sz w:val="22"/>
          <w:szCs w:val="22"/>
        </w:rPr>
        <w:t>2</w:t>
      </w:r>
      <w:r>
        <w:rPr>
          <w:rFonts w:ascii="Arial" w:hAnsi="Arial" w:cs="Arial"/>
          <w:sz w:val="22"/>
          <w:szCs w:val="22"/>
        </w:rPr>
        <w:t>3</w:t>
      </w:r>
      <w:r w:rsidR="0000538F">
        <w:rPr>
          <w:rFonts w:ascii="Arial" w:hAnsi="Arial" w:cs="Arial"/>
          <w:sz w:val="22"/>
          <w:szCs w:val="22"/>
        </w:rPr>
        <w:t>, 2</w:t>
      </w:r>
      <w:r>
        <w:rPr>
          <w:rFonts w:ascii="Arial" w:hAnsi="Arial" w:cs="Arial"/>
          <w:sz w:val="22"/>
          <w:szCs w:val="22"/>
        </w:rPr>
        <w:t>4</w:t>
      </w:r>
      <w:r w:rsidR="00E679D7">
        <w:rPr>
          <w:rFonts w:ascii="Arial" w:hAnsi="Arial" w:cs="Arial"/>
          <w:sz w:val="22"/>
          <w:szCs w:val="22"/>
        </w:rPr>
        <w:t xml:space="preserve"> </w:t>
      </w:r>
      <w:r w:rsidR="0000538F">
        <w:rPr>
          <w:rFonts w:ascii="Arial" w:hAnsi="Arial" w:cs="Arial"/>
          <w:sz w:val="22"/>
          <w:szCs w:val="22"/>
        </w:rPr>
        <w:t>,</w:t>
      </w:r>
      <w:r>
        <w:rPr>
          <w:rFonts w:ascii="Arial" w:hAnsi="Arial" w:cs="Arial"/>
          <w:sz w:val="22"/>
          <w:szCs w:val="22"/>
        </w:rPr>
        <w:t>25</w:t>
      </w:r>
      <w:r w:rsidR="00752446">
        <w:rPr>
          <w:rFonts w:ascii="Arial" w:hAnsi="Arial" w:cs="Arial"/>
          <w:sz w:val="22"/>
          <w:szCs w:val="22"/>
        </w:rPr>
        <w:t xml:space="preserve">, </w:t>
      </w:r>
      <w:r w:rsidR="0000538F">
        <w:rPr>
          <w:rFonts w:ascii="Arial" w:hAnsi="Arial" w:cs="Arial"/>
          <w:sz w:val="22"/>
          <w:szCs w:val="22"/>
        </w:rPr>
        <w:t>29</w:t>
      </w:r>
      <w:r w:rsidR="00752446">
        <w:rPr>
          <w:rFonts w:ascii="Arial" w:hAnsi="Arial" w:cs="Arial"/>
          <w:sz w:val="22"/>
          <w:szCs w:val="22"/>
        </w:rPr>
        <w:t xml:space="preserve">, </w:t>
      </w:r>
      <w:r w:rsidR="0000538F">
        <w:rPr>
          <w:rFonts w:ascii="Arial" w:hAnsi="Arial" w:cs="Arial"/>
          <w:sz w:val="22"/>
          <w:szCs w:val="22"/>
        </w:rPr>
        <w:t>30</w:t>
      </w:r>
      <w:r w:rsidR="00752446">
        <w:rPr>
          <w:rFonts w:ascii="Arial" w:hAnsi="Arial" w:cs="Arial"/>
          <w:sz w:val="22"/>
          <w:szCs w:val="22"/>
        </w:rPr>
        <w:t xml:space="preserve"> y 31</w:t>
      </w:r>
      <w:r w:rsidR="0000538F">
        <w:rPr>
          <w:rFonts w:ascii="Arial" w:hAnsi="Arial" w:cs="Arial"/>
          <w:sz w:val="22"/>
          <w:szCs w:val="22"/>
        </w:rPr>
        <w:t xml:space="preserve"> de la Resolución UIF </w:t>
      </w:r>
      <w:r w:rsidR="00752446">
        <w:rPr>
          <w:rFonts w:ascii="Arial" w:hAnsi="Arial" w:cs="Arial"/>
          <w:sz w:val="22"/>
          <w:szCs w:val="22"/>
        </w:rPr>
        <w:t>126</w:t>
      </w:r>
      <w:r w:rsidR="0000538F">
        <w:rPr>
          <w:rFonts w:ascii="Arial" w:hAnsi="Arial" w:cs="Arial"/>
          <w:sz w:val="22"/>
          <w:szCs w:val="22"/>
        </w:rPr>
        <w:t>/20</w:t>
      </w:r>
      <w:r w:rsidR="00752446">
        <w:rPr>
          <w:rFonts w:ascii="Arial" w:hAnsi="Arial" w:cs="Arial"/>
          <w:sz w:val="22"/>
          <w:szCs w:val="22"/>
        </w:rPr>
        <w:t>23</w:t>
      </w:r>
      <w:r w:rsidR="0000538F">
        <w:rPr>
          <w:rFonts w:ascii="Arial" w:hAnsi="Arial" w:cs="Arial"/>
          <w:sz w:val="22"/>
          <w:szCs w:val="22"/>
        </w:rPr>
        <w:t xml:space="preserve">, no pudiendo exceder el plazo para la remisión de la información y documentación de (30) </w:t>
      </w:r>
      <w:r w:rsidR="0000538F">
        <w:rPr>
          <w:rFonts w:ascii="Arial" w:hAnsi="Arial" w:cs="Arial"/>
          <w:sz w:val="22"/>
          <w:szCs w:val="22"/>
        </w:rPr>
        <w:lastRenderedPageBreak/>
        <w:t>treinta días corridos a partir de la emisión de la póliza. Dicha remisión podrá realizarse en forma física o de manera electrónica</w:t>
      </w:r>
      <w:r w:rsidR="0000538F">
        <w:rPr>
          <w:rFonts w:ascii="Arial" w:hAnsi="Arial" w:cs="Arial"/>
        </w:rPr>
        <w:t>.</w:t>
      </w:r>
    </w:p>
    <w:p w14:paraId="476ED7AA" w14:textId="77777777" w:rsidR="0000538F" w:rsidRDefault="0000538F">
      <w:pPr>
        <w:pStyle w:val="Default"/>
        <w:spacing w:after="436" w:line="360" w:lineRule="auto"/>
        <w:jc w:val="both"/>
        <w:rPr>
          <w:iCs/>
          <w:color w:val="222222"/>
          <w:sz w:val="22"/>
          <w:szCs w:val="22"/>
          <w:shd w:val="clear" w:color="auto" w:fill="FFFFFF"/>
        </w:rPr>
      </w:pPr>
    </w:p>
    <w:p w14:paraId="2D87DBB9" w14:textId="1D6B8622" w:rsidR="00B573F9" w:rsidRPr="000B33E6" w:rsidRDefault="00B573F9">
      <w:pPr>
        <w:pStyle w:val="Default"/>
        <w:spacing w:after="436" w:line="360" w:lineRule="auto"/>
        <w:jc w:val="both"/>
        <w:rPr>
          <w:b/>
          <w:bCs/>
          <w:sz w:val="22"/>
          <w:szCs w:val="22"/>
        </w:rPr>
      </w:pPr>
      <w:bookmarkStart w:id="3" w:name="_Hlk14168290"/>
      <w:r w:rsidRPr="00B573F9">
        <w:rPr>
          <w:b/>
          <w:bCs/>
          <w:iCs/>
          <w:color w:val="222222"/>
          <w:sz w:val="22"/>
          <w:szCs w:val="22"/>
          <w:shd w:val="clear" w:color="auto" w:fill="FFFFFF"/>
        </w:rPr>
        <w:t>2.1</w:t>
      </w:r>
      <w:r w:rsidR="00D90B2B">
        <w:rPr>
          <w:b/>
          <w:bCs/>
          <w:iCs/>
          <w:color w:val="222222"/>
          <w:sz w:val="22"/>
          <w:szCs w:val="22"/>
          <w:shd w:val="clear" w:color="auto" w:fill="FFFFFF"/>
        </w:rPr>
        <w:t>7</w:t>
      </w:r>
      <w:r w:rsidRPr="00B573F9">
        <w:rPr>
          <w:b/>
          <w:bCs/>
          <w:iCs/>
          <w:color w:val="222222"/>
          <w:sz w:val="22"/>
          <w:szCs w:val="22"/>
          <w:shd w:val="clear" w:color="auto" w:fill="FFFFFF"/>
        </w:rPr>
        <w:t>.</w:t>
      </w:r>
      <w:r w:rsidR="00623CD4">
        <w:t xml:space="preserve"> </w:t>
      </w:r>
      <w:r w:rsidRPr="00B573F9">
        <w:rPr>
          <w:iCs/>
          <w:color w:val="222222"/>
          <w:sz w:val="22"/>
          <w:szCs w:val="22"/>
          <w:shd w:val="clear" w:color="auto" w:fill="FFFFFF"/>
        </w:rPr>
        <w:t>Cumplir con todas las leyes y reglamentaciones vigentes en la materia, leyes nacionales, provinciales o de orden local</w:t>
      </w:r>
      <w:r>
        <w:rPr>
          <w:iCs/>
          <w:color w:val="222222"/>
          <w:sz w:val="22"/>
          <w:szCs w:val="22"/>
          <w:shd w:val="clear" w:color="auto" w:fill="FFFFFF"/>
        </w:rPr>
        <w:t>,</w:t>
      </w:r>
      <w:r w:rsidRPr="00B573F9">
        <w:rPr>
          <w:iCs/>
          <w:color w:val="222222"/>
          <w:sz w:val="22"/>
          <w:szCs w:val="22"/>
          <w:shd w:val="clear" w:color="auto" w:fill="FFFFFF"/>
        </w:rPr>
        <w:t xml:space="preserve"> así como las resoluciones de cualquier índole establecidas por la S</w:t>
      </w:r>
      <w:r>
        <w:rPr>
          <w:iCs/>
          <w:color w:val="222222"/>
          <w:sz w:val="22"/>
          <w:szCs w:val="22"/>
          <w:shd w:val="clear" w:color="auto" w:fill="FFFFFF"/>
        </w:rPr>
        <w:t>SN.</w:t>
      </w:r>
    </w:p>
    <w:bookmarkEnd w:id="3"/>
    <w:p w14:paraId="6BB21DFE" w14:textId="77777777" w:rsidR="00992DFF" w:rsidRDefault="00992DFF" w:rsidP="00AE30FB">
      <w:pPr>
        <w:pStyle w:val="Default"/>
        <w:jc w:val="both"/>
        <w:rPr>
          <w:b/>
          <w:bCs/>
          <w:sz w:val="22"/>
          <w:szCs w:val="22"/>
        </w:rPr>
      </w:pPr>
    </w:p>
    <w:p w14:paraId="2B358625" w14:textId="77777777" w:rsidR="00E60CE3" w:rsidRPr="00A06785" w:rsidRDefault="0078612C" w:rsidP="00A06785">
      <w:pPr>
        <w:pStyle w:val="NormalWeb"/>
        <w:spacing w:line="360" w:lineRule="auto"/>
        <w:jc w:val="both"/>
        <w:rPr>
          <w:rFonts w:ascii="Arial" w:hAnsi="Arial"/>
          <w:b/>
          <w:bCs/>
          <w:color w:val="000000"/>
          <w:sz w:val="22"/>
          <w:szCs w:val="22"/>
          <w:u w:val="single"/>
        </w:rPr>
      </w:pPr>
      <w:r w:rsidRPr="00A06785">
        <w:rPr>
          <w:rFonts w:ascii="Arial" w:hAnsi="Arial"/>
          <w:b/>
          <w:bCs/>
          <w:color w:val="000000"/>
          <w:sz w:val="22"/>
          <w:szCs w:val="22"/>
        </w:rPr>
        <w:t xml:space="preserve">3. </w:t>
      </w:r>
      <w:r w:rsidR="00E60CE3" w:rsidRPr="00A06785">
        <w:rPr>
          <w:rFonts w:ascii="Arial" w:hAnsi="Arial"/>
          <w:b/>
          <w:bCs/>
          <w:color w:val="000000"/>
          <w:sz w:val="22"/>
          <w:szCs w:val="22"/>
          <w:u w:val="single"/>
        </w:rPr>
        <w:t xml:space="preserve">OBLIGACIONES DE </w:t>
      </w:r>
      <w:r w:rsidR="00956E6C" w:rsidRPr="00A06785">
        <w:rPr>
          <w:rFonts w:ascii="Arial" w:hAnsi="Arial"/>
          <w:b/>
          <w:bCs/>
          <w:color w:val="000000"/>
          <w:sz w:val="22"/>
          <w:szCs w:val="22"/>
          <w:u w:val="single"/>
        </w:rPr>
        <w:t>EXPERTA</w:t>
      </w:r>
      <w:r w:rsidR="00E60CE3" w:rsidRPr="00A06785">
        <w:rPr>
          <w:rFonts w:ascii="Arial" w:hAnsi="Arial"/>
          <w:b/>
          <w:bCs/>
          <w:color w:val="000000"/>
          <w:sz w:val="22"/>
          <w:szCs w:val="22"/>
          <w:u w:val="single"/>
        </w:rPr>
        <w:t>:</w:t>
      </w:r>
    </w:p>
    <w:p w14:paraId="164B47BF" w14:textId="59E9DAEB" w:rsidR="00E60CE3" w:rsidRDefault="00956E6C" w:rsidP="007A0E32">
      <w:pPr>
        <w:pStyle w:val="NormalWeb"/>
        <w:spacing w:line="360" w:lineRule="auto"/>
        <w:jc w:val="both"/>
      </w:pPr>
      <w:r w:rsidRPr="00A06785">
        <w:rPr>
          <w:rFonts w:ascii="Arial" w:hAnsi="Arial"/>
          <w:bCs/>
          <w:color w:val="000000"/>
          <w:sz w:val="22"/>
          <w:szCs w:val="22"/>
        </w:rPr>
        <w:t>EXPERTA</w:t>
      </w:r>
      <w:r w:rsidR="00E60CE3" w:rsidRPr="00A06785">
        <w:rPr>
          <w:rFonts w:ascii="Arial" w:hAnsi="Arial"/>
          <w:bCs/>
          <w:color w:val="000000"/>
          <w:sz w:val="22"/>
          <w:szCs w:val="22"/>
        </w:rPr>
        <w:t xml:space="preserve"> asumirá las siguientes obligaciones y en general las que competen a una compañía de </w:t>
      </w:r>
      <w:r w:rsidR="0056230E" w:rsidRPr="00A06785">
        <w:rPr>
          <w:rFonts w:ascii="Arial" w:hAnsi="Arial"/>
          <w:bCs/>
          <w:color w:val="000000"/>
          <w:sz w:val="22"/>
          <w:szCs w:val="22"/>
        </w:rPr>
        <w:t>seguros:</w:t>
      </w:r>
    </w:p>
    <w:p w14:paraId="610C208F" w14:textId="7E3AFCB7" w:rsidR="00E60CE3" w:rsidRDefault="00E60CE3" w:rsidP="00AE30FB">
      <w:pPr>
        <w:pStyle w:val="CM14"/>
        <w:spacing w:after="390" w:line="380" w:lineRule="atLeast"/>
        <w:jc w:val="both"/>
        <w:rPr>
          <w:rFonts w:cs="Arial"/>
          <w:color w:val="000000"/>
          <w:sz w:val="22"/>
          <w:szCs w:val="22"/>
        </w:rPr>
      </w:pPr>
      <w:r>
        <w:rPr>
          <w:rFonts w:cs="Arial"/>
          <w:b/>
          <w:bCs/>
          <w:color w:val="000000"/>
          <w:sz w:val="22"/>
          <w:szCs w:val="22"/>
        </w:rPr>
        <w:t>3.</w:t>
      </w:r>
      <w:r w:rsidR="00C608A0">
        <w:rPr>
          <w:rFonts w:cs="Arial"/>
          <w:b/>
          <w:bCs/>
          <w:color w:val="000000"/>
          <w:sz w:val="22"/>
          <w:szCs w:val="22"/>
        </w:rPr>
        <w:t>1</w:t>
      </w:r>
      <w:r>
        <w:rPr>
          <w:rFonts w:cs="Arial"/>
          <w:b/>
          <w:bCs/>
          <w:color w:val="000000"/>
          <w:sz w:val="22"/>
          <w:szCs w:val="22"/>
        </w:rPr>
        <w:t xml:space="preserve">. </w:t>
      </w:r>
      <w:r>
        <w:rPr>
          <w:rFonts w:cs="Arial"/>
          <w:color w:val="000000"/>
          <w:sz w:val="22"/>
          <w:szCs w:val="22"/>
        </w:rPr>
        <w:t>Abonar a</w:t>
      </w:r>
      <w:r w:rsidR="00804A92">
        <w:rPr>
          <w:rFonts w:cs="Arial"/>
          <w:color w:val="000000"/>
          <w:sz w:val="22"/>
          <w:szCs w:val="22"/>
        </w:rPr>
        <w:t>l</w:t>
      </w:r>
      <w:r>
        <w:rPr>
          <w:rFonts w:cs="Arial"/>
          <w:color w:val="000000"/>
          <w:sz w:val="22"/>
          <w:szCs w:val="22"/>
        </w:rPr>
        <w:t xml:space="preserve"> PRODUCTOR las retribuciones pactadas</w:t>
      </w:r>
      <w:r w:rsidR="008463E4">
        <w:rPr>
          <w:rFonts w:cs="Arial"/>
          <w:color w:val="000000"/>
          <w:sz w:val="22"/>
          <w:szCs w:val="22"/>
        </w:rPr>
        <w:t xml:space="preserve"> en el </w:t>
      </w:r>
      <w:r w:rsidR="008463E4" w:rsidRPr="00623CD4">
        <w:rPr>
          <w:rFonts w:cs="Arial"/>
          <w:b/>
          <w:bCs/>
          <w:color w:val="000000"/>
          <w:sz w:val="22"/>
          <w:szCs w:val="22"/>
        </w:rPr>
        <w:t>Anexo I</w:t>
      </w:r>
      <w:r>
        <w:rPr>
          <w:rFonts w:cs="Arial"/>
          <w:color w:val="000000"/>
          <w:sz w:val="22"/>
          <w:szCs w:val="22"/>
        </w:rPr>
        <w:t xml:space="preserve">. </w:t>
      </w:r>
    </w:p>
    <w:p w14:paraId="22A0C038" w14:textId="3DFAA5D6" w:rsidR="00E60CE3" w:rsidRDefault="00E60CE3" w:rsidP="0056230E">
      <w:pPr>
        <w:pStyle w:val="CM14"/>
        <w:spacing w:after="390" w:line="380" w:lineRule="atLeast"/>
        <w:jc w:val="both"/>
        <w:rPr>
          <w:color w:val="000000"/>
          <w:sz w:val="22"/>
          <w:szCs w:val="22"/>
        </w:rPr>
      </w:pPr>
      <w:r>
        <w:rPr>
          <w:rFonts w:cs="Arial"/>
          <w:b/>
          <w:bCs/>
          <w:color w:val="000000"/>
          <w:sz w:val="22"/>
          <w:szCs w:val="22"/>
        </w:rPr>
        <w:t>3.</w:t>
      </w:r>
      <w:r w:rsidR="00C608A0">
        <w:rPr>
          <w:rFonts w:cs="Arial"/>
          <w:b/>
          <w:bCs/>
          <w:color w:val="000000"/>
          <w:sz w:val="22"/>
          <w:szCs w:val="22"/>
        </w:rPr>
        <w:t>2</w:t>
      </w:r>
      <w:r>
        <w:rPr>
          <w:rFonts w:cs="Arial"/>
          <w:b/>
          <w:bCs/>
          <w:color w:val="000000"/>
          <w:sz w:val="22"/>
          <w:szCs w:val="22"/>
        </w:rPr>
        <w:t>.</w:t>
      </w:r>
      <w:r>
        <w:rPr>
          <w:rFonts w:cs="Arial"/>
          <w:color w:val="000000"/>
          <w:sz w:val="22"/>
          <w:szCs w:val="22"/>
        </w:rPr>
        <w:t xml:space="preserve"> Dar instrucciones y asesoramiento por escrito a</w:t>
      </w:r>
      <w:r w:rsidR="00804A92">
        <w:rPr>
          <w:rFonts w:cs="Arial"/>
          <w:color w:val="000000"/>
          <w:sz w:val="22"/>
          <w:szCs w:val="22"/>
        </w:rPr>
        <w:t>l</w:t>
      </w:r>
      <w:r>
        <w:rPr>
          <w:rFonts w:cs="Arial"/>
          <w:color w:val="000000"/>
          <w:sz w:val="22"/>
          <w:szCs w:val="22"/>
        </w:rPr>
        <w:t xml:space="preserve"> PRODUCTOR cuando éste las solicite a fin de poder cumplir con las obligaciones emergentes de</w:t>
      </w:r>
      <w:r w:rsidR="003259D4">
        <w:rPr>
          <w:rFonts w:cs="Arial"/>
          <w:color w:val="000000"/>
          <w:sz w:val="22"/>
          <w:szCs w:val="22"/>
        </w:rPr>
        <w:t xml:space="preserve"> </w:t>
      </w:r>
      <w:r>
        <w:rPr>
          <w:rFonts w:cs="Arial"/>
          <w:color w:val="000000"/>
          <w:sz w:val="22"/>
          <w:szCs w:val="22"/>
        </w:rPr>
        <w:t>l</w:t>
      </w:r>
      <w:r w:rsidR="003259D4">
        <w:rPr>
          <w:rFonts w:cs="Arial"/>
          <w:color w:val="000000"/>
          <w:sz w:val="22"/>
          <w:szCs w:val="22"/>
        </w:rPr>
        <w:t>a</w:t>
      </w:r>
      <w:r>
        <w:rPr>
          <w:rFonts w:cs="Arial"/>
          <w:color w:val="000000"/>
          <w:sz w:val="22"/>
          <w:szCs w:val="22"/>
        </w:rPr>
        <w:t xml:space="preserve"> presente.   </w:t>
      </w:r>
    </w:p>
    <w:p w14:paraId="6549977E" w14:textId="53B8EA24" w:rsidR="00C74C04" w:rsidRDefault="008559CD" w:rsidP="007A0E32">
      <w:pPr>
        <w:pStyle w:val="Default"/>
        <w:spacing w:after="436" w:line="360" w:lineRule="auto"/>
        <w:jc w:val="both"/>
        <w:rPr>
          <w:iCs/>
          <w:color w:val="222222"/>
          <w:sz w:val="22"/>
          <w:szCs w:val="22"/>
          <w:shd w:val="clear" w:color="auto" w:fill="FFFFFF"/>
        </w:rPr>
      </w:pPr>
      <w:r w:rsidRPr="00D91E36">
        <w:rPr>
          <w:b/>
          <w:iCs/>
          <w:color w:val="222222"/>
          <w:sz w:val="22"/>
          <w:szCs w:val="22"/>
          <w:shd w:val="clear" w:color="auto" w:fill="FFFFFF"/>
        </w:rPr>
        <w:t>3.</w:t>
      </w:r>
      <w:r w:rsidR="00C608A0">
        <w:rPr>
          <w:b/>
          <w:iCs/>
          <w:color w:val="222222"/>
          <w:sz w:val="22"/>
          <w:szCs w:val="22"/>
          <w:shd w:val="clear" w:color="auto" w:fill="FFFFFF"/>
        </w:rPr>
        <w:t>3</w:t>
      </w:r>
      <w:r w:rsidR="00D91E36" w:rsidRPr="00D91E36">
        <w:rPr>
          <w:b/>
          <w:iCs/>
          <w:color w:val="222222"/>
          <w:sz w:val="22"/>
          <w:szCs w:val="22"/>
          <w:shd w:val="clear" w:color="auto" w:fill="FFFFFF"/>
        </w:rPr>
        <w:t>.</w:t>
      </w:r>
      <w:r w:rsidRPr="000B33E6">
        <w:rPr>
          <w:iCs/>
          <w:color w:val="222222"/>
          <w:sz w:val="22"/>
          <w:szCs w:val="22"/>
          <w:shd w:val="clear" w:color="auto" w:fill="FFFFFF"/>
        </w:rPr>
        <w:t xml:space="preserve"> Cumplir con las disposiciones de la Ley 25.246, las resoluciones aplicables de la </w:t>
      </w:r>
      <w:r w:rsidR="00F95C17">
        <w:rPr>
          <w:iCs/>
          <w:color w:val="222222"/>
          <w:sz w:val="22"/>
          <w:szCs w:val="22"/>
          <w:shd w:val="clear" w:color="auto" w:fill="FFFFFF"/>
        </w:rPr>
        <w:t xml:space="preserve">Unidad de </w:t>
      </w:r>
      <w:r w:rsidR="00D76F72">
        <w:rPr>
          <w:iCs/>
          <w:color w:val="222222"/>
          <w:sz w:val="22"/>
          <w:szCs w:val="22"/>
          <w:shd w:val="clear" w:color="auto" w:fill="FFFFFF"/>
        </w:rPr>
        <w:t>Información</w:t>
      </w:r>
      <w:r w:rsidR="00F95C17">
        <w:rPr>
          <w:iCs/>
          <w:color w:val="222222"/>
          <w:sz w:val="22"/>
          <w:szCs w:val="22"/>
          <w:shd w:val="clear" w:color="auto" w:fill="FFFFFF"/>
        </w:rPr>
        <w:t xml:space="preserve"> </w:t>
      </w:r>
      <w:r w:rsidR="00D76F72">
        <w:rPr>
          <w:iCs/>
          <w:color w:val="222222"/>
          <w:sz w:val="22"/>
          <w:szCs w:val="22"/>
          <w:shd w:val="clear" w:color="auto" w:fill="FFFFFF"/>
        </w:rPr>
        <w:t>Financiera</w:t>
      </w:r>
      <w:r w:rsidR="00F95C17">
        <w:rPr>
          <w:iCs/>
          <w:color w:val="222222"/>
          <w:sz w:val="22"/>
          <w:szCs w:val="22"/>
          <w:shd w:val="clear" w:color="auto" w:fill="FFFFFF"/>
        </w:rPr>
        <w:t xml:space="preserve"> </w:t>
      </w:r>
      <w:r w:rsidRPr="000B33E6">
        <w:rPr>
          <w:iCs/>
          <w:color w:val="222222"/>
          <w:sz w:val="22"/>
          <w:szCs w:val="22"/>
          <w:shd w:val="clear" w:color="auto" w:fill="FFFFFF"/>
        </w:rPr>
        <w:t>sobre prevención, control y detección de operaciones sospechosas de Lavado de Dinero</w:t>
      </w:r>
      <w:r w:rsidR="00F95C17">
        <w:rPr>
          <w:i/>
          <w:iCs/>
          <w:color w:val="222222"/>
          <w:sz w:val="22"/>
          <w:szCs w:val="22"/>
          <w:shd w:val="clear" w:color="auto" w:fill="FFFFFF"/>
        </w:rPr>
        <w:t xml:space="preserve"> </w:t>
      </w:r>
      <w:r w:rsidR="006D07C7" w:rsidRPr="006D07C7">
        <w:rPr>
          <w:iCs/>
          <w:color w:val="222222"/>
          <w:sz w:val="22"/>
          <w:szCs w:val="22"/>
          <w:shd w:val="clear" w:color="auto" w:fill="FFFFFF"/>
        </w:rPr>
        <w:t xml:space="preserve">y </w:t>
      </w:r>
      <w:r w:rsidR="00F95C17" w:rsidRPr="00F95C17">
        <w:rPr>
          <w:iCs/>
          <w:color w:val="222222"/>
          <w:sz w:val="22"/>
          <w:szCs w:val="22"/>
          <w:shd w:val="clear" w:color="auto" w:fill="FFFFFF"/>
        </w:rPr>
        <w:t>Financiamiento</w:t>
      </w:r>
      <w:r w:rsidR="006D07C7" w:rsidRPr="006D07C7">
        <w:rPr>
          <w:iCs/>
          <w:color w:val="222222"/>
          <w:sz w:val="22"/>
          <w:szCs w:val="22"/>
          <w:shd w:val="clear" w:color="auto" w:fill="FFFFFF"/>
        </w:rPr>
        <w:t xml:space="preserve"> del </w:t>
      </w:r>
      <w:r w:rsidR="00D76F72" w:rsidRPr="006D07C7">
        <w:rPr>
          <w:iCs/>
          <w:color w:val="222222"/>
          <w:sz w:val="22"/>
          <w:szCs w:val="22"/>
          <w:shd w:val="clear" w:color="auto" w:fill="FFFFFF"/>
        </w:rPr>
        <w:t>Terrorismo</w:t>
      </w:r>
      <w:r w:rsidR="00F95C17">
        <w:rPr>
          <w:iCs/>
          <w:color w:val="222222"/>
          <w:sz w:val="22"/>
          <w:szCs w:val="22"/>
          <w:shd w:val="clear" w:color="auto" w:fill="FFFFFF"/>
        </w:rPr>
        <w:t>.</w:t>
      </w:r>
    </w:p>
    <w:p w14:paraId="33194F3C" w14:textId="77FB5A64" w:rsidR="00D66F0F" w:rsidRPr="00D66F0F" w:rsidRDefault="00B573F9" w:rsidP="007A0E32">
      <w:pPr>
        <w:pStyle w:val="Default"/>
        <w:spacing w:after="436" w:line="360" w:lineRule="auto"/>
        <w:jc w:val="both"/>
      </w:pPr>
      <w:r w:rsidRPr="00B573F9">
        <w:rPr>
          <w:b/>
          <w:bCs/>
          <w:iCs/>
          <w:color w:val="222222"/>
          <w:sz w:val="22"/>
          <w:szCs w:val="22"/>
          <w:shd w:val="clear" w:color="auto" w:fill="FFFFFF"/>
        </w:rPr>
        <w:t>3.4.</w:t>
      </w:r>
      <w:r>
        <w:rPr>
          <w:iCs/>
          <w:color w:val="222222"/>
          <w:sz w:val="22"/>
          <w:szCs w:val="22"/>
          <w:shd w:val="clear" w:color="auto" w:fill="FFFFFF"/>
        </w:rPr>
        <w:t xml:space="preserve"> </w:t>
      </w:r>
      <w:r w:rsidRPr="00B573F9">
        <w:rPr>
          <w:iCs/>
          <w:color w:val="222222"/>
          <w:sz w:val="22"/>
          <w:szCs w:val="22"/>
          <w:shd w:val="clear" w:color="auto" w:fill="FFFFFF"/>
        </w:rPr>
        <w:t>Cumplir con todas las leyes y reglamentaciones vigentes en la materia, leyes nacionales, provinciales o de orden local</w:t>
      </w:r>
      <w:r>
        <w:rPr>
          <w:iCs/>
          <w:color w:val="222222"/>
          <w:sz w:val="22"/>
          <w:szCs w:val="22"/>
          <w:shd w:val="clear" w:color="auto" w:fill="FFFFFF"/>
        </w:rPr>
        <w:t>,</w:t>
      </w:r>
      <w:r w:rsidRPr="00B573F9">
        <w:rPr>
          <w:iCs/>
          <w:color w:val="222222"/>
          <w:sz w:val="22"/>
          <w:szCs w:val="22"/>
          <w:shd w:val="clear" w:color="auto" w:fill="FFFFFF"/>
        </w:rPr>
        <w:t xml:space="preserve"> así como las resoluciones de cualquier índole establecidas por la S</w:t>
      </w:r>
      <w:r>
        <w:rPr>
          <w:iCs/>
          <w:color w:val="222222"/>
          <w:sz w:val="22"/>
          <w:szCs w:val="22"/>
          <w:shd w:val="clear" w:color="auto" w:fill="FFFFFF"/>
        </w:rPr>
        <w:t>SN.</w:t>
      </w:r>
    </w:p>
    <w:p w14:paraId="6D018863" w14:textId="77777777" w:rsidR="00E60CE3" w:rsidRPr="00A06785" w:rsidRDefault="00067972" w:rsidP="00A06785">
      <w:pPr>
        <w:pStyle w:val="NormalWeb"/>
        <w:spacing w:line="360" w:lineRule="auto"/>
        <w:jc w:val="both"/>
        <w:rPr>
          <w:rFonts w:ascii="Arial" w:hAnsi="Arial"/>
          <w:b/>
          <w:bCs/>
          <w:color w:val="000000"/>
          <w:sz w:val="22"/>
          <w:szCs w:val="22"/>
          <w:u w:val="single"/>
        </w:rPr>
      </w:pPr>
      <w:r w:rsidRPr="00A06785">
        <w:rPr>
          <w:rFonts w:ascii="Arial" w:hAnsi="Arial"/>
          <w:b/>
          <w:bCs/>
          <w:color w:val="000000"/>
          <w:sz w:val="22"/>
          <w:szCs w:val="22"/>
        </w:rPr>
        <w:t xml:space="preserve">4. </w:t>
      </w:r>
      <w:r w:rsidR="00E60CE3" w:rsidRPr="00A06785">
        <w:rPr>
          <w:rFonts w:ascii="Arial" w:hAnsi="Arial"/>
          <w:b/>
          <w:bCs/>
          <w:color w:val="000000"/>
          <w:sz w:val="22"/>
          <w:szCs w:val="22"/>
          <w:u w:val="single"/>
        </w:rPr>
        <w:t>RETRIBUCION DEL PRODUCTOR</w:t>
      </w:r>
      <w:r w:rsidR="009A3ACB" w:rsidRPr="00A06785">
        <w:rPr>
          <w:rFonts w:ascii="Arial" w:hAnsi="Arial"/>
          <w:b/>
          <w:bCs/>
          <w:color w:val="000000"/>
          <w:sz w:val="22"/>
          <w:szCs w:val="22"/>
          <w:u w:val="single"/>
        </w:rPr>
        <w:t>:</w:t>
      </w:r>
    </w:p>
    <w:p w14:paraId="6EDA24C4" w14:textId="04E1A75D" w:rsidR="005461B4" w:rsidRPr="00A06785" w:rsidRDefault="00E60CE3" w:rsidP="00A06785">
      <w:pPr>
        <w:pStyle w:val="NormalWeb"/>
        <w:spacing w:line="360" w:lineRule="auto"/>
        <w:jc w:val="both"/>
        <w:rPr>
          <w:rFonts w:ascii="Arial" w:hAnsi="Arial"/>
          <w:bCs/>
          <w:color w:val="000000"/>
          <w:sz w:val="22"/>
          <w:szCs w:val="22"/>
        </w:rPr>
      </w:pPr>
      <w:r w:rsidRPr="00A06785">
        <w:rPr>
          <w:rFonts w:ascii="Arial" w:hAnsi="Arial"/>
          <w:b/>
          <w:bCs/>
          <w:color w:val="000000"/>
          <w:sz w:val="22"/>
          <w:szCs w:val="22"/>
        </w:rPr>
        <w:t xml:space="preserve">4.1. </w:t>
      </w:r>
      <w:r w:rsidRPr="00A06785">
        <w:rPr>
          <w:rFonts w:ascii="Arial" w:hAnsi="Arial"/>
          <w:bCs/>
          <w:color w:val="000000"/>
          <w:sz w:val="22"/>
          <w:szCs w:val="22"/>
        </w:rPr>
        <w:t xml:space="preserve">En caso de aceptarse la presente </w:t>
      </w:r>
      <w:r w:rsidR="00C608A0">
        <w:rPr>
          <w:rFonts w:ascii="Arial" w:hAnsi="Arial"/>
          <w:bCs/>
          <w:color w:val="000000"/>
          <w:sz w:val="22"/>
          <w:szCs w:val="22"/>
        </w:rPr>
        <w:t>P</w:t>
      </w:r>
      <w:r w:rsidR="00FD2A0B" w:rsidRPr="00A06785">
        <w:rPr>
          <w:rFonts w:ascii="Arial" w:hAnsi="Arial"/>
          <w:bCs/>
          <w:color w:val="000000"/>
          <w:sz w:val="22"/>
          <w:szCs w:val="22"/>
        </w:rPr>
        <w:t>ropuesta</w:t>
      </w:r>
      <w:r w:rsidRPr="00A06785">
        <w:rPr>
          <w:rFonts w:ascii="Arial" w:hAnsi="Arial"/>
          <w:bCs/>
          <w:color w:val="000000"/>
          <w:sz w:val="22"/>
          <w:szCs w:val="22"/>
        </w:rPr>
        <w:t xml:space="preserve">, la totalidad de las prestaciones que </w:t>
      </w:r>
      <w:r w:rsidR="00804A92" w:rsidRPr="00A06785">
        <w:rPr>
          <w:rFonts w:ascii="Arial" w:hAnsi="Arial"/>
          <w:bCs/>
          <w:color w:val="000000"/>
          <w:sz w:val="22"/>
          <w:szCs w:val="22"/>
        </w:rPr>
        <w:t>el</w:t>
      </w:r>
      <w:r w:rsidRPr="00A06785">
        <w:rPr>
          <w:rFonts w:ascii="Arial" w:hAnsi="Arial"/>
          <w:bCs/>
          <w:color w:val="000000"/>
          <w:sz w:val="22"/>
          <w:szCs w:val="22"/>
        </w:rPr>
        <w:t xml:space="preserve"> PRODUCTOR realizare le serán retribuidas por </w:t>
      </w:r>
      <w:r w:rsidR="00956E6C" w:rsidRPr="00A06785">
        <w:rPr>
          <w:rFonts w:ascii="Arial" w:hAnsi="Arial"/>
          <w:bCs/>
          <w:color w:val="000000"/>
          <w:sz w:val="22"/>
          <w:szCs w:val="22"/>
        </w:rPr>
        <w:t>EXPERTA</w:t>
      </w:r>
      <w:r w:rsidRPr="00A06785">
        <w:rPr>
          <w:rFonts w:ascii="Arial" w:hAnsi="Arial"/>
          <w:bCs/>
          <w:color w:val="000000"/>
          <w:sz w:val="22"/>
          <w:szCs w:val="22"/>
        </w:rPr>
        <w:t xml:space="preserve"> únicamente mediante el pago de </w:t>
      </w:r>
      <w:r w:rsidR="005461B4" w:rsidRPr="00A06785">
        <w:rPr>
          <w:rFonts w:ascii="Arial" w:hAnsi="Arial"/>
          <w:bCs/>
          <w:color w:val="000000"/>
          <w:sz w:val="22"/>
          <w:szCs w:val="22"/>
        </w:rPr>
        <w:t>las</w:t>
      </w:r>
      <w:r w:rsidRPr="00A06785">
        <w:rPr>
          <w:rFonts w:ascii="Arial" w:hAnsi="Arial"/>
          <w:bCs/>
          <w:color w:val="000000"/>
          <w:sz w:val="22"/>
          <w:szCs w:val="22"/>
        </w:rPr>
        <w:t xml:space="preserve"> comisi</w:t>
      </w:r>
      <w:r w:rsidR="005461B4" w:rsidRPr="00A06785">
        <w:rPr>
          <w:rFonts w:ascii="Arial" w:hAnsi="Arial"/>
          <w:bCs/>
          <w:color w:val="000000"/>
          <w:sz w:val="22"/>
          <w:szCs w:val="22"/>
        </w:rPr>
        <w:t xml:space="preserve">ones establecidas en el </w:t>
      </w:r>
      <w:r w:rsidR="006D07C7" w:rsidRPr="006D07C7">
        <w:rPr>
          <w:rFonts w:ascii="Arial" w:hAnsi="Arial"/>
          <w:b/>
          <w:bCs/>
          <w:color w:val="000000"/>
          <w:sz w:val="22"/>
          <w:szCs w:val="22"/>
        </w:rPr>
        <w:t>Anexo I</w:t>
      </w:r>
      <w:r w:rsidR="005461B4" w:rsidRPr="00A06785">
        <w:rPr>
          <w:rFonts w:ascii="Arial" w:hAnsi="Arial"/>
          <w:bCs/>
          <w:color w:val="000000"/>
          <w:sz w:val="22"/>
          <w:szCs w:val="22"/>
        </w:rPr>
        <w:t xml:space="preserve"> el cual forma parte de la presente.</w:t>
      </w:r>
    </w:p>
    <w:p w14:paraId="41C15522" w14:textId="0F099D42" w:rsidR="00E60CE3" w:rsidRPr="00923041" w:rsidRDefault="005461B4" w:rsidP="00AE30FB">
      <w:pPr>
        <w:pStyle w:val="CM14"/>
        <w:spacing w:after="390" w:line="380" w:lineRule="atLeast"/>
        <w:jc w:val="both"/>
        <w:rPr>
          <w:rFonts w:cs="Arial"/>
          <w:sz w:val="22"/>
          <w:szCs w:val="22"/>
        </w:rPr>
      </w:pPr>
      <w:r w:rsidRPr="00923041">
        <w:rPr>
          <w:rFonts w:cs="Arial"/>
          <w:b/>
          <w:sz w:val="22"/>
          <w:szCs w:val="22"/>
        </w:rPr>
        <w:t>4.2</w:t>
      </w:r>
      <w:r w:rsidR="00D14476" w:rsidRPr="00923041">
        <w:rPr>
          <w:rFonts w:cs="Arial"/>
          <w:b/>
          <w:sz w:val="22"/>
          <w:szCs w:val="22"/>
        </w:rPr>
        <w:t>.</w:t>
      </w:r>
      <w:r w:rsidRPr="00923041">
        <w:rPr>
          <w:rFonts w:cs="Arial"/>
          <w:sz w:val="22"/>
          <w:szCs w:val="22"/>
        </w:rPr>
        <w:t xml:space="preserve"> Las comisiones serán </w:t>
      </w:r>
      <w:r w:rsidR="00E60CE3" w:rsidRPr="00923041">
        <w:rPr>
          <w:rFonts w:cs="Arial"/>
          <w:sz w:val="22"/>
          <w:szCs w:val="22"/>
        </w:rPr>
        <w:t>calculada</w:t>
      </w:r>
      <w:r w:rsidRPr="00923041">
        <w:rPr>
          <w:rFonts w:cs="Arial"/>
          <w:sz w:val="22"/>
          <w:szCs w:val="22"/>
        </w:rPr>
        <w:t>s</w:t>
      </w:r>
      <w:r w:rsidR="00E60CE3" w:rsidRPr="00923041">
        <w:rPr>
          <w:rFonts w:cs="Arial"/>
          <w:sz w:val="22"/>
          <w:szCs w:val="22"/>
        </w:rPr>
        <w:t xml:space="preserve"> sobre el importe de las cuotas</w:t>
      </w:r>
      <w:r w:rsidR="00E5671E" w:rsidRPr="00923041">
        <w:rPr>
          <w:rFonts w:cs="Arial"/>
          <w:sz w:val="22"/>
          <w:szCs w:val="22"/>
        </w:rPr>
        <w:t xml:space="preserve"> </w:t>
      </w:r>
      <w:r w:rsidR="00E60CE3" w:rsidRPr="00923041">
        <w:rPr>
          <w:rFonts w:cs="Arial"/>
          <w:sz w:val="22"/>
          <w:szCs w:val="22"/>
        </w:rPr>
        <w:t xml:space="preserve">abonadas por los </w:t>
      </w:r>
      <w:r w:rsidR="00C608A0">
        <w:rPr>
          <w:rFonts w:cs="Arial"/>
          <w:sz w:val="22"/>
          <w:szCs w:val="22"/>
        </w:rPr>
        <w:lastRenderedPageBreak/>
        <w:t>asegurados</w:t>
      </w:r>
      <w:r w:rsidR="00E60CE3" w:rsidRPr="00923041">
        <w:rPr>
          <w:rFonts w:cs="Arial"/>
          <w:sz w:val="22"/>
          <w:szCs w:val="22"/>
        </w:rPr>
        <w:t xml:space="preserve"> netas de los montos correspondientes a impuestos </w:t>
      </w:r>
      <w:r w:rsidR="00282C8E">
        <w:rPr>
          <w:rFonts w:cs="Arial"/>
          <w:sz w:val="22"/>
          <w:szCs w:val="22"/>
        </w:rPr>
        <w:t xml:space="preserve">y </w:t>
      </w:r>
      <w:r w:rsidR="00E60CE3" w:rsidRPr="00923041">
        <w:rPr>
          <w:rFonts w:cs="Arial"/>
          <w:sz w:val="22"/>
          <w:szCs w:val="22"/>
        </w:rPr>
        <w:t xml:space="preserve">tasas de </w:t>
      </w:r>
      <w:r w:rsidR="00167932">
        <w:rPr>
          <w:rFonts w:cs="Arial"/>
          <w:sz w:val="22"/>
          <w:szCs w:val="22"/>
        </w:rPr>
        <w:t xml:space="preserve">la </w:t>
      </w:r>
      <w:r w:rsidR="00E60CE3" w:rsidRPr="00923041">
        <w:rPr>
          <w:rFonts w:cs="Arial"/>
          <w:sz w:val="22"/>
          <w:szCs w:val="22"/>
        </w:rPr>
        <w:t>SS</w:t>
      </w:r>
      <w:r w:rsidR="001D70B6">
        <w:rPr>
          <w:rFonts w:cs="Arial"/>
          <w:sz w:val="22"/>
          <w:szCs w:val="22"/>
        </w:rPr>
        <w:t>N</w:t>
      </w:r>
      <w:r w:rsidR="00E5671E" w:rsidRPr="00923041">
        <w:rPr>
          <w:rFonts w:cs="Arial"/>
          <w:sz w:val="22"/>
          <w:szCs w:val="22"/>
        </w:rPr>
        <w:t>,</w:t>
      </w:r>
      <w:r w:rsidR="00E60CE3" w:rsidRPr="00923041">
        <w:rPr>
          <w:rFonts w:cs="Arial"/>
          <w:sz w:val="22"/>
          <w:szCs w:val="22"/>
        </w:rPr>
        <w:t xml:space="preserve"> de cada contrato </w:t>
      </w:r>
      <w:r w:rsidR="00282C8E">
        <w:rPr>
          <w:rFonts w:cs="Arial"/>
          <w:sz w:val="22"/>
          <w:szCs w:val="22"/>
        </w:rPr>
        <w:t xml:space="preserve">de seguro </w:t>
      </w:r>
      <w:r w:rsidR="00E60CE3" w:rsidRPr="00923041">
        <w:rPr>
          <w:rFonts w:cs="Arial"/>
          <w:sz w:val="22"/>
          <w:szCs w:val="22"/>
        </w:rPr>
        <w:t>celebrado por e</w:t>
      </w:r>
      <w:r w:rsidR="00804A92" w:rsidRPr="00923041">
        <w:rPr>
          <w:rFonts w:cs="Arial"/>
          <w:sz w:val="22"/>
          <w:szCs w:val="22"/>
        </w:rPr>
        <w:t>l</w:t>
      </w:r>
      <w:r w:rsidR="00E60CE3" w:rsidRPr="00923041">
        <w:rPr>
          <w:rFonts w:cs="Arial"/>
          <w:sz w:val="22"/>
          <w:szCs w:val="22"/>
        </w:rPr>
        <w:t xml:space="preserve"> PRODUCTOR. </w:t>
      </w:r>
      <w:bookmarkStart w:id="4" w:name="_Hlk15054934"/>
      <w:r w:rsidR="00E60CE3" w:rsidRPr="00923041">
        <w:rPr>
          <w:rFonts w:cs="Arial"/>
          <w:sz w:val="22"/>
          <w:szCs w:val="22"/>
        </w:rPr>
        <w:t xml:space="preserve">Dichas comisiones serán abonadas por </w:t>
      </w:r>
      <w:r w:rsidR="00956E6C" w:rsidRPr="00923041">
        <w:rPr>
          <w:rFonts w:cs="Arial"/>
          <w:sz w:val="22"/>
          <w:szCs w:val="22"/>
        </w:rPr>
        <w:t>EXPERTA</w:t>
      </w:r>
      <w:r w:rsidR="00E60CE3" w:rsidRPr="00923041">
        <w:rPr>
          <w:rFonts w:cs="Arial"/>
          <w:sz w:val="22"/>
          <w:szCs w:val="22"/>
        </w:rPr>
        <w:t xml:space="preserve"> con posterioridad a la </w:t>
      </w:r>
      <w:r w:rsidR="00E5671E" w:rsidRPr="00923041">
        <w:rPr>
          <w:rFonts w:cs="Arial"/>
          <w:sz w:val="22"/>
          <w:szCs w:val="22"/>
        </w:rPr>
        <w:t>acreditación</w:t>
      </w:r>
      <w:r w:rsidR="00E60CE3" w:rsidRPr="00923041">
        <w:rPr>
          <w:rFonts w:cs="Arial"/>
          <w:sz w:val="22"/>
          <w:szCs w:val="22"/>
        </w:rPr>
        <w:t xml:space="preserve"> de los importes percibidos.</w:t>
      </w:r>
      <w:r w:rsidR="00123C97">
        <w:rPr>
          <w:rFonts w:cs="Arial"/>
          <w:sz w:val="22"/>
          <w:szCs w:val="22"/>
        </w:rPr>
        <w:t xml:space="preserve"> </w:t>
      </w:r>
      <w:r w:rsidR="00621ED7" w:rsidRPr="00923041">
        <w:rPr>
          <w:rFonts w:cs="Arial"/>
          <w:sz w:val="22"/>
          <w:szCs w:val="22"/>
        </w:rPr>
        <w:t xml:space="preserve">Se debe aclarar que para el pago de las comisiones no se tendrán en cuenta, en ningún caso, el importe correspondiente a intereses que pudieran llegar a existir. </w:t>
      </w:r>
    </w:p>
    <w:bookmarkEnd w:id="4"/>
    <w:p w14:paraId="30EBE2C7" w14:textId="41057BDA" w:rsidR="00D76F72" w:rsidRPr="004511CE" w:rsidRDefault="00E60CE3" w:rsidP="00D76F72">
      <w:pPr>
        <w:pStyle w:val="CM14"/>
        <w:spacing w:after="390" w:line="380" w:lineRule="atLeast"/>
        <w:jc w:val="both"/>
        <w:rPr>
          <w:rFonts w:cs="Arial"/>
          <w:sz w:val="22"/>
          <w:szCs w:val="22"/>
        </w:rPr>
      </w:pPr>
      <w:r w:rsidRPr="00923041">
        <w:rPr>
          <w:rFonts w:cs="Arial"/>
          <w:b/>
          <w:bCs/>
          <w:sz w:val="22"/>
          <w:szCs w:val="22"/>
        </w:rPr>
        <w:t>4.</w:t>
      </w:r>
      <w:r w:rsidR="005461B4" w:rsidRPr="00923041">
        <w:rPr>
          <w:rFonts w:cs="Arial"/>
          <w:b/>
          <w:bCs/>
          <w:sz w:val="22"/>
          <w:szCs w:val="22"/>
        </w:rPr>
        <w:t>3</w:t>
      </w:r>
      <w:r w:rsidRPr="00923041">
        <w:rPr>
          <w:rFonts w:cs="Arial"/>
          <w:b/>
          <w:bCs/>
          <w:sz w:val="22"/>
          <w:szCs w:val="22"/>
        </w:rPr>
        <w:t>.</w:t>
      </w:r>
      <w:r w:rsidRPr="00923041">
        <w:rPr>
          <w:rFonts w:cs="Arial"/>
          <w:sz w:val="22"/>
          <w:szCs w:val="22"/>
        </w:rPr>
        <w:t xml:space="preserve"> </w:t>
      </w:r>
      <w:r w:rsidR="00956E6C" w:rsidRPr="00923041">
        <w:rPr>
          <w:rFonts w:cs="Arial"/>
          <w:sz w:val="22"/>
          <w:szCs w:val="22"/>
        </w:rPr>
        <w:t>EXPERTA</w:t>
      </w:r>
      <w:r w:rsidRPr="00923041">
        <w:rPr>
          <w:rFonts w:cs="Arial"/>
          <w:sz w:val="22"/>
          <w:szCs w:val="22"/>
        </w:rPr>
        <w:t xml:space="preserve"> le deberá informar a</w:t>
      </w:r>
      <w:r w:rsidR="00804A92" w:rsidRPr="00923041">
        <w:rPr>
          <w:rFonts w:cs="Arial"/>
          <w:sz w:val="22"/>
          <w:szCs w:val="22"/>
        </w:rPr>
        <w:t>l</w:t>
      </w:r>
      <w:r w:rsidRPr="00923041">
        <w:rPr>
          <w:rFonts w:cs="Arial"/>
          <w:sz w:val="22"/>
          <w:szCs w:val="22"/>
        </w:rPr>
        <w:t xml:space="preserve"> PRODUCTOR en forma mensual, </w:t>
      </w:r>
      <w:r w:rsidR="005904E6" w:rsidRPr="00923041">
        <w:rPr>
          <w:rFonts w:cs="Arial"/>
          <w:sz w:val="22"/>
          <w:szCs w:val="22"/>
        </w:rPr>
        <w:t xml:space="preserve">dentro de los primeros diez (10) días hábiles </w:t>
      </w:r>
      <w:r w:rsidRPr="00923041">
        <w:rPr>
          <w:rFonts w:cs="Arial"/>
          <w:sz w:val="22"/>
          <w:szCs w:val="22"/>
        </w:rPr>
        <w:t xml:space="preserve">de cada mes, el importe que deberá </w:t>
      </w:r>
      <w:r w:rsidR="00AE4AD1" w:rsidRPr="00923041">
        <w:rPr>
          <w:rFonts w:cs="Arial"/>
          <w:sz w:val="22"/>
          <w:szCs w:val="22"/>
        </w:rPr>
        <w:t xml:space="preserve">facturar </w:t>
      </w:r>
      <w:r w:rsidRPr="00923041">
        <w:rPr>
          <w:rFonts w:cs="Arial"/>
          <w:sz w:val="22"/>
          <w:szCs w:val="22"/>
        </w:rPr>
        <w:t>en concepto de comisiones. Una vez presentada la factura original correspondiente,</w:t>
      </w:r>
      <w:r w:rsidR="009146E4" w:rsidRPr="00923041">
        <w:rPr>
          <w:rFonts w:cs="Arial"/>
          <w:sz w:val="22"/>
          <w:szCs w:val="22"/>
        </w:rPr>
        <w:t xml:space="preserve"> </w:t>
      </w:r>
      <w:r w:rsidRPr="00923041">
        <w:rPr>
          <w:rFonts w:cs="Arial"/>
          <w:sz w:val="22"/>
          <w:szCs w:val="22"/>
        </w:rPr>
        <w:t xml:space="preserve">el pago se efectivizará </w:t>
      </w:r>
      <w:r w:rsidR="005904E6" w:rsidRPr="00923041">
        <w:rPr>
          <w:rFonts w:cs="Arial"/>
          <w:sz w:val="22"/>
          <w:szCs w:val="22"/>
        </w:rPr>
        <w:t>dentro de los quince (</w:t>
      </w:r>
      <w:r w:rsidRPr="00923041">
        <w:rPr>
          <w:rFonts w:cs="Arial"/>
          <w:sz w:val="22"/>
          <w:szCs w:val="22"/>
        </w:rPr>
        <w:t>15</w:t>
      </w:r>
      <w:r w:rsidR="005904E6" w:rsidRPr="00923041">
        <w:rPr>
          <w:rFonts w:cs="Arial"/>
          <w:sz w:val="22"/>
          <w:szCs w:val="22"/>
        </w:rPr>
        <w:t>)</w:t>
      </w:r>
      <w:r w:rsidRPr="00923041">
        <w:rPr>
          <w:rFonts w:cs="Arial"/>
          <w:sz w:val="22"/>
          <w:szCs w:val="22"/>
        </w:rPr>
        <w:t xml:space="preserve"> días </w:t>
      </w:r>
      <w:r w:rsidR="005904E6" w:rsidRPr="00923041">
        <w:rPr>
          <w:rFonts w:cs="Arial"/>
          <w:sz w:val="22"/>
          <w:szCs w:val="22"/>
        </w:rPr>
        <w:t xml:space="preserve">hábiles </w:t>
      </w:r>
      <w:r w:rsidRPr="00923041">
        <w:rPr>
          <w:rFonts w:cs="Arial"/>
          <w:sz w:val="22"/>
          <w:szCs w:val="22"/>
        </w:rPr>
        <w:t xml:space="preserve">de su presentación. </w:t>
      </w:r>
      <w:bookmarkStart w:id="5" w:name="_Hlk14173481"/>
      <w:r w:rsidR="00A01CFE" w:rsidRPr="00923041">
        <w:rPr>
          <w:rFonts w:cs="Arial"/>
          <w:sz w:val="22"/>
          <w:szCs w:val="22"/>
        </w:rPr>
        <w:t xml:space="preserve">Las facturas </w:t>
      </w:r>
      <w:r w:rsidR="00E552CF">
        <w:rPr>
          <w:rFonts w:cs="Arial"/>
          <w:sz w:val="22"/>
          <w:szCs w:val="22"/>
        </w:rPr>
        <w:t>electrónicas deberán</w:t>
      </w:r>
      <w:r w:rsidR="00E552CF">
        <w:rPr>
          <w:sz w:val="22"/>
          <w:szCs w:val="22"/>
        </w:rPr>
        <w:t xml:space="preserve"> ser </w:t>
      </w:r>
      <w:r w:rsidR="009146E4" w:rsidRPr="009B723A">
        <w:rPr>
          <w:sz w:val="22"/>
          <w:szCs w:val="22"/>
        </w:rPr>
        <w:t>ingresada</w:t>
      </w:r>
      <w:r w:rsidR="00E552CF">
        <w:rPr>
          <w:sz w:val="22"/>
          <w:szCs w:val="22"/>
        </w:rPr>
        <w:t>s</w:t>
      </w:r>
      <w:r w:rsidR="00D02565" w:rsidRPr="009B723A">
        <w:rPr>
          <w:sz w:val="22"/>
          <w:szCs w:val="22"/>
        </w:rPr>
        <w:t xml:space="preserve"> </w:t>
      </w:r>
      <w:r w:rsidR="00F86D69" w:rsidRPr="009B723A">
        <w:rPr>
          <w:sz w:val="22"/>
          <w:szCs w:val="22"/>
        </w:rPr>
        <w:t>a través del servicio</w:t>
      </w:r>
      <w:r w:rsidR="009146E4" w:rsidRPr="004511CE">
        <w:rPr>
          <w:rFonts w:cs="Arial"/>
          <w:sz w:val="22"/>
          <w:szCs w:val="22"/>
        </w:rPr>
        <w:t xml:space="preserve"> online</w:t>
      </w:r>
      <w:r w:rsidR="00F86D69" w:rsidRPr="009B723A">
        <w:rPr>
          <w:sz w:val="22"/>
          <w:szCs w:val="22"/>
        </w:rPr>
        <w:t xml:space="preserve"> “Carga de facturas Web” en la </w:t>
      </w:r>
      <w:r w:rsidR="009146E4" w:rsidRPr="004511CE">
        <w:rPr>
          <w:rFonts w:cs="Arial"/>
          <w:sz w:val="22"/>
          <w:szCs w:val="22"/>
        </w:rPr>
        <w:t>página</w:t>
      </w:r>
      <w:r w:rsidR="00F86D69" w:rsidRPr="009B723A">
        <w:rPr>
          <w:sz w:val="22"/>
          <w:szCs w:val="22"/>
        </w:rPr>
        <w:t xml:space="preserve"> </w:t>
      </w:r>
      <w:hyperlink r:id="rId8" w:history="1">
        <w:r w:rsidR="00F86D69" w:rsidRPr="009B723A">
          <w:rPr>
            <w:sz w:val="22"/>
            <w:szCs w:val="22"/>
          </w:rPr>
          <w:t>www.experta.com.ar</w:t>
        </w:r>
      </w:hyperlink>
      <w:r w:rsidR="00F86D69" w:rsidRPr="009B723A">
        <w:rPr>
          <w:sz w:val="22"/>
          <w:szCs w:val="22"/>
        </w:rPr>
        <w:t xml:space="preserve"> (ingresando con </w:t>
      </w:r>
      <w:r w:rsidR="00167932">
        <w:rPr>
          <w:sz w:val="22"/>
          <w:szCs w:val="22"/>
        </w:rPr>
        <w:t xml:space="preserve">su </w:t>
      </w:r>
      <w:r w:rsidR="00F86D69" w:rsidRPr="009B723A">
        <w:rPr>
          <w:sz w:val="22"/>
          <w:szCs w:val="22"/>
        </w:rPr>
        <w:t>clave y usuario)</w:t>
      </w:r>
      <w:r w:rsidR="00D76F72" w:rsidRPr="004511CE">
        <w:rPr>
          <w:rFonts w:cs="Arial"/>
          <w:sz w:val="22"/>
          <w:szCs w:val="22"/>
        </w:rPr>
        <w:t>.</w:t>
      </w:r>
    </w:p>
    <w:bookmarkEnd w:id="5"/>
    <w:p w14:paraId="70D3AD78" w14:textId="394BC90A" w:rsidR="00D02565" w:rsidRPr="007A7710" w:rsidRDefault="00E60CE3" w:rsidP="007A7710">
      <w:pPr>
        <w:pStyle w:val="CM14"/>
        <w:spacing w:after="390" w:line="380" w:lineRule="atLeast"/>
        <w:jc w:val="both"/>
        <w:rPr>
          <w:rFonts w:cs="Arial"/>
          <w:color w:val="000000"/>
          <w:sz w:val="22"/>
          <w:szCs w:val="22"/>
        </w:rPr>
      </w:pPr>
      <w:r w:rsidRPr="003F1CC4">
        <w:rPr>
          <w:rFonts w:cs="Arial"/>
          <w:b/>
          <w:bCs/>
          <w:sz w:val="22"/>
          <w:szCs w:val="22"/>
        </w:rPr>
        <w:t>4.</w:t>
      </w:r>
      <w:r w:rsidR="005461B4" w:rsidRPr="003F1CC4">
        <w:rPr>
          <w:rFonts w:cs="Arial"/>
          <w:b/>
          <w:bCs/>
          <w:sz w:val="22"/>
          <w:szCs w:val="22"/>
        </w:rPr>
        <w:t>4</w:t>
      </w:r>
      <w:r w:rsidRPr="003F1CC4">
        <w:rPr>
          <w:rFonts w:cs="Arial"/>
          <w:b/>
          <w:bCs/>
          <w:sz w:val="22"/>
          <w:szCs w:val="22"/>
        </w:rPr>
        <w:t>.</w:t>
      </w:r>
      <w:r w:rsidRPr="003F1CC4">
        <w:rPr>
          <w:rFonts w:cs="Arial"/>
          <w:sz w:val="22"/>
          <w:szCs w:val="22"/>
        </w:rPr>
        <w:t xml:space="preserve"> Si por cualquier causa ajena a sus propios incumplimientos </w:t>
      </w:r>
      <w:r w:rsidR="00956E6C" w:rsidRPr="003F1CC4">
        <w:rPr>
          <w:rFonts w:cs="Arial"/>
          <w:sz w:val="22"/>
          <w:szCs w:val="22"/>
        </w:rPr>
        <w:t>EXPERTA</w:t>
      </w:r>
      <w:r w:rsidRPr="003F1CC4">
        <w:rPr>
          <w:rFonts w:cs="Arial"/>
          <w:sz w:val="22"/>
          <w:szCs w:val="22"/>
        </w:rPr>
        <w:t xml:space="preserve"> no percibiere</w:t>
      </w:r>
      <w:r w:rsidRPr="00923041">
        <w:rPr>
          <w:rFonts w:cs="Arial"/>
          <w:sz w:val="22"/>
          <w:szCs w:val="22"/>
        </w:rPr>
        <w:t xml:space="preserve"> las cuotas o sólo recibiere parte de las mismas, </w:t>
      </w:r>
      <w:r w:rsidR="00804A92" w:rsidRPr="00923041">
        <w:rPr>
          <w:rFonts w:cs="Arial"/>
          <w:sz w:val="22"/>
          <w:szCs w:val="22"/>
        </w:rPr>
        <w:t>el</w:t>
      </w:r>
      <w:r w:rsidRPr="00923041">
        <w:rPr>
          <w:rFonts w:cs="Arial"/>
          <w:sz w:val="22"/>
          <w:szCs w:val="22"/>
        </w:rPr>
        <w:t xml:space="preserve"> PRODUCTOR únicamente tendrá derecho a percibir retribución sobre las primas efectivamente cobradas por </w:t>
      </w:r>
      <w:r w:rsidR="00956E6C" w:rsidRPr="00923041">
        <w:rPr>
          <w:rFonts w:cs="Arial"/>
          <w:sz w:val="22"/>
          <w:szCs w:val="22"/>
        </w:rPr>
        <w:t>EXPERTA</w:t>
      </w:r>
      <w:r w:rsidRPr="00923041">
        <w:rPr>
          <w:rFonts w:cs="Arial"/>
          <w:sz w:val="22"/>
          <w:szCs w:val="22"/>
        </w:rPr>
        <w:t xml:space="preserve"> por el contrato de seguro de que se trate. No </w:t>
      </w:r>
      <w:r w:rsidR="007A7710" w:rsidRPr="00923041">
        <w:rPr>
          <w:rFonts w:cs="Arial"/>
          <w:sz w:val="22"/>
          <w:szCs w:val="22"/>
        </w:rPr>
        <w:t>obstante</w:t>
      </w:r>
      <w:r w:rsidRPr="00923041">
        <w:rPr>
          <w:rFonts w:cs="Arial"/>
          <w:sz w:val="22"/>
          <w:szCs w:val="22"/>
        </w:rPr>
        <w:t xml:space="preserve"> lo anterior, si en el futuro </w:t>
      </w:r>
      <w:r w:rsidR="00956E6C" w:rsidRPr="00923041">
        <w:rPr>
          <w:rFonts w:cs="Arial"/>
          <w:sz w:val="22"/>
          <w:szCs w:val="22"/>
        </w:rPr>
        <w:t>EXPERTA</w:t>
      </w:r>
      <w:r w:rsidRPr="00923041">
        <w:rPr>
          <w:rFonts w:cs="Arial"/>
          <w:sz w:val="22"/>
          <w:szCs w:val="22"/>
        </w:rPr>
        <w:t xml:space="preserve"> recibiera las sumas restantes correspondientes a las cuotas no cobradas (o cobradas en parte), </w:t>
      </w:r>
      <w:r w:rsidR="00956E6C" w:rsidRPr="00923041">
        <w:rPr>
          <w:rFonts w:cs="Arial"/>
          <w:sz w:val="22"/>
          <w:szCs w:val="22"/>
        </w:rPr>
        <w:t>EXPERTA</w:t>
      </w:r>
      <w:r w:rsidRPr="00923041">
        <w:rPr>
          <w:rFonts w:cs="Arial"/>
          <w:sz w:val="22"/>
          <w:szCs w:val="22"/>
        </w:rPr>
        <w:t xml:space="preserve"> se obliga a remitir </w:t>
      </w:r>
      <w:r w:rsidR="00F86D69" w:rsidRPr="00923041">
        <w:rPr>
          <w:rFonts w:cs="Arial"/>
          <w:sz w:val="22"/>
          <w:szCs w:val="22"/>
        </w:rPr>
        <w:t>al</w:t>
      </w:r>
      <w:r w:rsidRPr="00923041">
        <w:rPr>
          <w:rFonts w:cs="Arial"/>
          <w:sz w:val="22"/>
          <w:szCs w:val="22"/>
        </w:rPr>
        <w:t xml:space="preserve"> PRODUCTOR la parte que le corresponde por no </w:t>
      </w:r>
      <w:r>
        <w:rPr>
          <w:rFonts w:cs="Arial"/>
          <w:color w:val="000000"/>
          <w:sz w:val="22"/>
          <w:szCs w:val="22"/>
        </w:rPr>
        <w:t xml:space="preserve">haberla cobrado en su momento. En el supuesto que </w:t>
      </w:r>
      <w:r w:rsidR="00956E6C">
        <w:rPr>
          <w:rFonts w:cs="Arial"/>
          <w:color w:val="000000"/>
          <w:sz w:val="22"/>
          <w:szCs w:val="22"/>
        </w:rPr>
        <w:t>EXPERTA</w:t>
      </w:r>
      <w:r>
        <w:rPr>
          <w:rFonts w:cs="Arial"/>
          <w:color w:val="000000"/>
          <w:sz w:val="22"/>
          <w:szCs w:val="22"/>
        </w:rPr>
        <w:t xml:space="preserve"> haya tenido que iniciar una acción judicial a los fines de obtener el cobro de las cuotas adeudadas y que las mismas hayan sido percibidas, del monto sobre el cual se calculará la comisión se deberá deducir previamente los gastos causídicos respectivos entre los cuales se deberán incluir los honorarios de los abogados que surjan de los convenios suscriptos por </w:t>
      </w:r>
      <w:r w:rsidR="00956E6C">
        <w:rPr>
          <w:rFonts w:cs="Arial"/>
          <w:color w:val="000000"/>
          <w:sz w:val="22"/>
          <w:szCs w:val="22"/>
        </w:rPr>
        <w:t>EXPERTA</w:t>
      </w:r>
      <w:r>
        <w:rPr>
          <w:rFonts w:cs="Arial"/>
          <w:color w:val="000000"/>
          <w:sz w:val="22"/>
          <w:szCs w:val="22"/>
        </w:rPr>
        <w:t xml:space="preserve">. </w:t>
      </w:r>
    </w:p>
    <w:p w14:paraId="79AD949A" w14:textId="7876ACB8" w:rsidR="00D76F72" w:rsidRDefault="00E60CE3" w:rsidP="00747832">
      <w:pPr>
        <w:pStyle w:val="CM1"/>
        <w:jc w:val="both"/>
        <w:rPr>
          <w:rFonts w:cs="Arial"/>
          <w:color w:val="000000"/>
          <w:sz w:val="22"/>
          <w:szCs w:val="22"/>
        </w:rPr>
      </w:pPr>
      <w:r>
        <w:rPr>
          <w:rFonts w:cs="Arial"/>
          <w:b/>
          <w:bCs/>
          <w:color w:val="000000"/>
          <w:sz w:val="22"/>
          <w:szCs w:val="22"/>
        </w:rPr>
        <w:t>4.</w:t>
      </w:r>
      <w:r w:rsidR="005461B4">
        <w:rPr>
          <w:rFonts w:cs="Arial"/>
          <w:b/>
          <w:bCs/>
          <w:color w:val="000000"/>
          <w:sz w:val="22"/>
          <w:szCs w:val="22"/>
        </w:rPr>
        <w:t>5</w:t>
      </w:r>
      <w:r w:rsidRPr="00747832">
        <w:rPr>
          <w:rFonts w:cs="Arial"/>
          <w:b/>
          <w:bCs/>
          <w:color w:val="000000"/>
          <w:sz w:val="22"/>
          <w:szCs w:val="22"/>
        </w:rPr>
        <w:t>.</w:t>
      </w:r>
      <w:r w:rsidRPr="00747832">
        <w:rPr>
          <w:rFonts w:cs="Arial"/>
          <w:color w:val="000000"/>
          <w:sz w:val="22"/>
          <w:szCs w:val="22"/>
        </w:rPr>
        <w:t xml:space="preserve"> En los casos en que </w:t>
      </w:r>
      <w:r w:rsidR="00956E6C">
        <w:rPr>
          <w:rFonts w:cs="Arial"/>
          <w:color w:val="000000"/>
          <w:sz w:val="22"/>
          <w:szCs w:val="22"/>
        </w:rPr>
        <w:t>EXPERTA</w:t>
      </w:r>
      <w:r w:rsidRPr="00747832">
        <w:rPr>
          <w:rFonts w:cs="Arial"/>
          <w:color w:val="000000"/>
          <w:sz w:val="22"/>
          <w:szCs w:val="22"/>
        </w:rPr>
        <w:t xml:space="preserve"> se encontrare legalmente obligada a restituir total o parcialmente cuotas por razones ajenas a su propia responsabilidad, la parte proporcional de las comisiones que sobre dichas cuotas hubiere percibido como retribución </w:t>
      </w:r>
      <w:r w:rsidR="00804A92">
        <w:rPr>
          <w:rFonts w:cs="Arial"/>
          <w:color w:val="000000"/>
          <w:sz w:val="22"/>
          <w:szCs w:val="22"/>
        </w:rPr>
        <w:t>el</w:t>
      </w:r>
      <w:r w:rsidRPr="00747832">
        <w:rPr>
          <w:rFonts w:cs="Arial"/>
          <w:color w:val="000000"/>
          <w:sz w:val="22"/>
          <w:szCs w:val="22"/>
        </w:rPr>
        <w:t xml:space="preserve"> PRODUCTOR</w:t>
      </w:r>
      <w:r w:rsidR="003259D4">
        <w:rPr>
          <w:rFonts w:cs="Arial"/>
          <w:color w:val="000000"/>
          <w:sz w:val="22"/>
          <w:szCs w:val="22"/>
        </w:rPr>
        <w:t>,</w:t>
      </w:r>
      <w:r w:rsidRPr="00747832">
        <w:rPr>
          <w:rFonts w:cs="Arial"/>
          <w:color w:val="000000"/>
          <w:sz w:val="22"/>
          <w:szCs w:val="22"/>
        </w:rPr>
        <w:t xml:space="preserve"> deberá serle restituida por éste a aquélla en un plazo de </w:t>
      </w:r>
      <w:r w:rsidR="00005FDA">
        <w:rPr>
          <w:rFonts w:cs="Arial"/>
          <w:color w:val="000000"/>
          <w:sz w:val="22"/>
          <w:szCs w:val="22"/>
        </w:rPr>
        <w:t>diez (</w:t>
      </w:r>
      <w:r w:rsidRPr="00747832">
        <w:rPr>
          <w:rFonts w:cs="Arial"/>
          <w:color w:val="000000"/>
          <w:sz w:val="22"/>
          <w:szCs w:val="22"/>
        </w:rPr>
        <w:t>10</w:t>
      </w:r>
      <w:r w:rsidR="00005FDA">
        <w:rPr>
          <w:rFonts w:cs="Arial"/>
          <w:color w:val="000000"/>
          <w:sz w:val="22"/>
          <w:szCs w:val="22"/>
        </w:rPr>
        <w:t>)</w:t>
      </w:r>
      <w:r w:rsidR="00D76F72">
        <w:rPr>
          <w:rFonts w:cs="Arial"/>
          <w:color w:val="000000"/>
          <w:sz w:val="22"/>
          <w:szCs w:val="22"/>
        </w:rPr>
        <w:t xml:space="preserve"> </w:t>
      </w:r>
      <w:r w:rsidRPr="00747832">
        <w:rPr>
          <w:rFonts w:cs="Arial"/>
          <w:color w:val="000000"/>
          <w:sz w:val="22"/>
          <w:szCs w:val="22"/>
        </w:rPr>
        <w:t>días corridos</w:t>
      </w:r>
      <w:r w:rsidR="003259D4">
        <w:rPr>
          <w:rFonts w:cs="Arial"/>
          <w:color w:val="000000"/>
          <w:sz w:val="22"/>
          <w:szCs w:val="22"/>
        </w:rPr>
        <w:t xml:space="preserve"> a partir de la correspondiente intimación</w:t>
      </w:r>
      <w:r w:rsidRPr="00747832">
        <w:rPr>
          <w:rFonts w:cs="Arial"/>
          <w:color w:val="000000"/>
          <w:sz w:val="22"/>
          <w:szCs w:val="22"/>
        </w:rPr>
        <w:t xml:space="preserve">. En el supuesto que así no lo hiciere queda autorizada </w:t>
      </w:r>
      <w:r w:rsidR="00956E6C">
        <w:rPr>
          <w:rFonts w:cs="Arial"/>
          <w:color w:val="000000"/>
          <w:sz w:val="22"/>
          <w:szCs w:val="22"/>
        </w:rPr>
        <w:t>EXPERTA</w:t>
      </w:r>
      <w:r w:rsidRPr="00747832">
        <w:rPr>
          <w:rFonts w:cs="Arial"/>
          <w:color w:val="000000"/>
          <w:sz w:val="22"/>
          <w:szCs w:val="22"/>
        </w:rPr>
        <w:t xml:space="preserve"> a compensar dichas comisiones con retribu</w:t>
      </w:r>
      <w:r w:rsidR="00747832" w:rsidRPr="00747832">
        <w:rPr>
          <w:rFonts w:cs="Arial"/>
          <w:color w:val="000000"/>
          <w:sz w:val="22"/>
          <w:szCs w:val="22"/>
        </w:rPr>
        <w:t>ciones a favor de</w:t>
      </w:r>
      <w:r w:rsidR="00804A92">
        <w:rPr>
          <w:rFonts w:cs="Arial"/>
          <w:color w:val="000000"/>
          <w:sz w:val="22"/>
          <w:szCs w:val="22"/>
        </w:rPr>
        <w:t>l</w:t>
      </w:r>
      <w:r w:rsidR="00747832" w:rsidRPr="00747832">
        <w:rPr>
          <w:rFonts w:cs="Arial"/>
          <w:color w:val="000000"/>
          <w:sz w:val="22"/>
          <w:szCs w:val="22"/>
        </w:rPr>
        <w:t xml:space="preserve"> PRODUCTOR.</w:t>
      </w:r>
    </w:p>
    <w:p w14:paraId="70B57683" w14:textId="77777777" w:rsidR="00D846E7" w:rsidRPr="00923041" w:rsidRDefault="00D846E7" w:rsidP="00923041">
      <w:pPr>
        <w:pStyle w:val="Default"/>
      </w:pPr>
    </w:p>
    <w:p w14:paraId="132ACDBC" w14:textId="49D16393" w:rsidR="00E60CE3" w:rsidRDefault="00EF5864" w:rsidP="00747832">
      <w:pPr>
        <w:pStyle w:val="CM1"/>
        <w:jc w:val="both"/>
        <w:rPr>
          <w:sz w:val="22"/>
          <w:szCs w:val="22"/>
        </w:rPr>
      </w:pPr>
      <w:r w:rsidRPr="00747832">
        <w:rPr>
          <w:b/>
          <w:sz w:val="22"/>
          <w:szCs w:val="22"/>
        </w:rPr>
        <w:t>4.</w:t>
      </w:r>
      <w:r w:rsidR="005461B4">
        <w:rPr>
          <w:b/>
          <w:sz w:val="22"/>
          <w:szCs w:val="22"/>
        </w:rPr>
        <w:t>6</w:t>
      </w:r>
      <w:r w:rsidRPr="00747832">
        <w:rPr>
          <w:b/>
          <w:sz w:val="22"/>
          <w:szCs w:val="22"/>
        </w:rPr>
        <w:t>.</w:t>
      </w:r>
      <w:r w:rsidRPr="00747832">
        <w:rPr>
          <w:sz w:val="22"/>
          <w:szCs w:val="22"/>
        </w:rPr>
        <w:t xml:space="preserve"> </w:t>
      </w:r>
      <w:r w:rsidR="00E60CE3" w:rsidRPr="00747832">
        <w:rPr>
          <w:sz w:val="22"/>
          <w:szCs w:val="22"/>
        </w:rPr>
        <w:t xml:space="preserve">En caso de aceptarse la presente </w:t>
      </w:r>
      <w:r w:rsidR="00B83228">
        <w:rPr>
          <w:sz w:val="22"/>
          <w:szCs w:val="22"/>
        </w:rPr>
        <w:t>P</w:t>
      </w:r>
      <w:r w:rsidR="00FD2A0B">
        <w:rPr>
          <w:sz w:val="22"/>
          <w:szCs w:val="22"/>
        </w:rPr>
        <w:t>ropuesta</w:t>
      </w:r>
      <w:r w:rsidR="00E60CE3" w:rsidRPr="00747832">
        <w:rPr>
          <w:sz w:val="22"/>
          <w:szCs w:val="22"/>
        </w:rPr>
        <w:t xml:space="preserve">, las comisiones aquí referidas podrán ser </w:t>
      </w:r>
      <w:r w:rsidR="00E60CE3" w:rsidRPr="00747832">
        <w:rPr>
          <w:sz w:val="22"/>
          <w:szCs w:val="22"/>
        </w:rPr>
        <w:lastRenderedPageBreak/>
        <w:t xml:space="preserve">revisadas a solicitud de cualquiera de las </w:t>
      </w:r>
      <w:r w:rsidR="00A16085">
        <w:rPr>
          <w:sz w:val="22"/>
          <w:szCs w:val="22"/>
        </w:rPr>
        <w:t>P</w:t>
      </w:r>
      <w:r w:rsidR="00664E3A">
        <w:rPr>
          <w:sz w:val="22"/>
          <w:szCs w:val="22"/>
        </w:rPr>
        <w:t>artes</w:t>
      </w:r>
      <w:r w:rsidR="00E60CE3" w:rsidRPr="00747832">
        <w:rPr>
          <w:sz w:val="22"/>
          <w:szCs w:val="22"/>
        </w:rPr>
        <w:t xml:space="preserve"> y modificadas</w:t>
      </w:r>
      <w:r w:rsidR="00747832">
        <w:rPr>
          <w:sz w:val="22"/>
          <w:szCs w:val="22"/>
        </w:rPr>
        <w:t xml:space="preserve"> de común acuerdo por aquellas.</w:t>
      </w:r>
    </w:p>
    <w:p w14:paraId="6C236D73" w14:textId="77777777" w:rsidR="00747832" w:rsidRPr="00747832" w:rsidRDefault="00747832" w:rsidP="00992DFF">
      <w:pPr>
        <w:pStyle w:val="Default"/>
        <w:spacing w:line="360" w:lineRule="auto"/>
      </w:pPr>
    </w:p>
    <w:p w14:paraId="262AD1E9" w14:textId="77777777" w:rsidR="00E60CE3" w:rsidRPr="00E00E22" w:rsidRDefault="00EF5864" w:rsidP="00E00E22">
      <w:pPr>
        <w:pStyle w:val="NormalWeb"/>
        <w:spacing w:line="360" w:lineRule="auto"/>
        <w:jc w:val="both"/>
        <w:rPr>
          <w:rFonts w:ascii="Arial" w:hAnsi="Arial"/>
          <w:b/>
          <w:bCs/>
          <w:color w:val="000000"/>
          <w:sz w:val="22"/>
          <w:szCs w:val="22"/>
          <w:u w:val="single"/>
        </w:rPr>
      </w:pPr>
      <w:r w:rsidRPr="00E00E22">
        <w:rPr>
          <w:rFonts w:ascii="Arial" w:hAnsi="Arial"/>
          <w:b/>
          <w:bCs/>
          <w:color w:val="000000"/>
          <w:sz w:val="22"/>
          <w:szCs w:val="22"/>
        </w:rPr>
        <w:t xml:space="preserve">5. </w:t>
      </w:r>
      <w:r w:rsidR="00E60CE3" w:rsidRPr="00E00E22">
        <w:rPr>
          <w:rFonts w:ascii="Arial" w:hAnsi="Arial"/>
          <w:b/>
          <w:bCs/>
          <w:color w:val="000000"/>
          <w:sz w:val="22"/>
          <w:szCs w:val="22"/>
          <w:u w:val="single"/>
        </w:rPr>
        <w:t>MORA</w:t>
      </w:r>
      <w:r w:rsidR="009A3ACB" w:rsidRPr="00E00E22">
        <w:rPr>
          <w:rFonts w:ascii="Arial" w:hAnsi="Arial"/>
          <w:b/>
          <w:bCs/>
          <w:color w:val="000000"/>
          <w:sz w:val="22"/>
          <w:szCs w:val="22"/>
          <w:u w:val="single"/>
        </w:rPr>
        <w:t>:</w:t>
      </w:r>
    </w:p>
    <w:p w14:paraId="53C3984F" w14:textId="153EB238" w:rsidR="00E60CE3" w:rsidRPr="00E00E22" w:rsidRDefault="00E60CE3" w:rsidP="00E00E22">
      <w:pPr>
        <w:pStyle w:val="NormalWeb"/>
        <w:spacing w:line="360" w:lineRule="auto"/>
        <w:jc w:val="both"/>
        <w:rPr>
          <w:rFonts w:ascii="Arial" w:hAnsi="Arial"/>
          <w:bCs/>
          <w:color w:val="000000"/>
          <w:sz w:val="22"/>
          <w:szCs w:val="22"/>
        </w:rPr>
      </w:pPr>
      <w:r w:rsidRPr="00E00E22">
        <w:rPr>
          <w:rFonts w:ascii="Arial" w:hAnsi="Arial"/>
          <w:bCs/>
          <w:color w:val="000000"/>
          <w:sz w:val="22"/>
          <w:szCs w:val="22"/>
        </w:rPr>
        <w:t xml:space="preserve">La mora en el cumplimiento de las obligaciones resultantes de la presente </w:t>
      </w:r>
      <w:r w:rsidR="00623CD4">
        <w:rPr>
          <w:rFonts w:ascii="Arial" w:hAnsi="Arial"/>
          <w:bCs/>
          <w:color w:val="000000"/>
          <w:sz w:val="22"/>
          <w:szCs w:val="22"/>
        </w:rPr>
        <w:t>P</w:t>
      </w:r>
      <w:r w:rsidR="00623CD4" w:rsidRPr="00E00E22">
        <w:rPr>
          <w:rFonts w:ascii="Arial" w:hAnsi="Arial"/>
          <w:bCs/>
          <w:color w:val="000000"/>
          <w:sz w:val="22"/>
          <w:szCs w:val="22"/>
        </w:rPr>
        <w:t>ropuesta</w:t>
      </w:r>
      <w:r w:rsidRPr="00E00E22">
        <w:rPr>
          <w:rFonts w:ascii="Arial" w:hAnsi="Arial"/>
          <w:bCs/>
          <w:color w:val="000000"/>
          <w:sz w:val="22"/>
          <w:szCs w:val="22"/>
        </w:rPr>
        <w:t xml:space="preserve"> se producirá de pleno derecho, sin necesidad de interpelación judicial o extrajudicial y por el solo vencimiento de los plazos previstos para dicho cumplimiento.</w:t>
      </w:r>
    </w:p>
    <w:p w14:paraId="11B6DF2D" w14:textId="77777777" w:rsidR="00EA6D66" w:rsidRPr="00EA6D66" w:rsidRDefault="00EA6D66" w:rsidP="00EA6D66">
      <w:pPr>
        <w:pStyle w:val="Default"/>
      </w:pPr>
    </w:p>
    <w:p w14:paraId="2F9C77F9" w14:textId="77777777" w:rsidR="00E60CE3" w:rsidRPr="00E00E22" w:rsidRDefault="00E60CE3" w:rsidP="00E00E22">
      <w:pPr>
        <w:pStyle w:val="NormalWeb"/>
        <w:spacing w:line="360" w:lineRule="auto"/>
        <w:jc w:val="both"/>
        <w:rPr>
          <w:rFonts w:ascii="Arial" w:hAnsi="Arial"/>
          <w:b/>
          <w:bCs/>
          <w:color w:val="000000"/>
          <w:sz w:val="22"/>
          <w:szCs w:val="22"/>
          <w:u w:val="single"/>
        </w:rPr>
      </w:pPr>
      <w:r w:rsidRPr="00E00E22">
        <w:rPr>
          <w:rFonts w:ascii="Arial" w:hAnsi="Arial"/>
          <w:b/>
          <w:bCs/>
          <w:color w:val="000000"/>
          <w:sz w:val="22"/>
          <w:szCs w:val="22"/>
        </w:rPr>
        <w:t xml:space="preserve">6. </w:t>
      </w:r>
      <w:r w:rsidRPr="00E00E22">
        <w:rPr>
          <w:rFonts w:ascii="Arial" w:hAnsi="Arial"/>
          <w:b/>
          <w:bCs/>
          <w:color w:val="000000"/>
          <w:sz w:val="22"/>
          <w:szCs w:val="22"/>
          <w:u w:val="single"/>
        </w:rPr>
        <w:t>RESPONSABILIDAD</w:t>
      </w:r>
      <w:r w:rsidR="009A3ACB" w:rsidRPr="00E00E22">
        <w:rPr>
          <w:rFonts w:ascii="Arial" w:hAnsi="Arial"/>
          <w:b/>
          <w:bCs/>
          <w:color w:val="000000"/>
          <w:sz w:val="22"/>
          <w:szCs w:val="22"/>
          <w:u w:val="single"/>
        </w:rPr>
        <w:t>:</w:t>
      </w:r>
    </w:p>
    <w:p w14:paraId="20B34EE5" w14:textId="63761F63" w:rsidR="00D76F72" w:rsidRPr="00E00E22" w:rsidRDefault="00E60CE3" w:rsidP="00D76F72">
      <w:pPr>
        <w:pStyle w:val="NormalWeb"/>
        <w:spacing w:line="360" w:lineRule="auto"/>
        <w:jc w:val="both"/>
        <w:rPr>
          <w:rFonts w:ascii="Arial" w:hAnsi="Arial"/>
          <w:bCs/>
          <w:color w:val="000000"/>
          <w:sz w:val="22"/>
          <w:szCs w:val="22"/>
        </w:rPr>
      </w:pPr>
      <w:r w:rsidRPr="00E00E22">
        <w:rPr>
          <w:rFonts w:ascii="Arial" w:hAnsi="Arial"/>
          <w:bCs/>
          <w:color w:val="000000"/>
          <w:sz w:val="22"/>
          <w:szCs w:val="22"/>
        </w:rPr>
        <w:t xml:space="preserve">Cada </w:t>
      </w:r>
      <w:r w:rsidR="00664E3A">
        <w:rPr>
          <w:rFonts w:ascii="Arial" w:hAnsi="Arial"/>
          <w:bCs/>
          <w:color w:val="000000"/>
          <w:sz w:val="22"/>
          <w:szCs w:val="22"/>
        </w:rPr>
        <w:t>p</w:t>
      </w:r>
      <w:r w:rsidR="00D96DDB" w:rsidRPr="00E00E22">
        <w:rPr>
          <w:rFonts w:ascii="Arial" w:hAnsi="Arial"/>
          <w:bCs/>
          <w:color w:val="000000"/>
          <w:sz w:val="22"/>
          <w:szCs w:val="22"/>
        </w:rPr>
        <w:t>arte</w:t>
      </w:r>
      <w:r w:rsidRPr="00E00E22">
        <w:rPr>
          <w:rFonts w:ascii="Arial" w:hAnsi="Arial"/>
          <w:bCs/>
          <w:color w:val="000000"/>
          <w:sz w:val="22"/>
          <w:szCs w:val="22"/>
        </w:rPr>
        <w:t xml:space="preserve"> asumirá plena responsabilidad por los daños que la otra </w:t>
      </w:r>
      <w:r w:rsidR="00664E3A">
        <w:rPr>
          <w:rFonts w:ascii="Arial" w:hAnsi="Arial"/>
          <w:bCs/>
          <w:color w:val="000000"/>
          <w:sz w:val="22"/>
          <w:szCs w:val="22"/>
        </w:rPr>
        <w:t>p</w:t>
      </w:r>
      <w:r w:rsidR="00D96DDB" w:rsidRPr="00E00E22">
        <w:rPr>
          <w:rFonts w:ascii="Arial" w:hAnsi="Arial"/>
          <w:bCs/>
          <w:color w:val="000000"/>
          <w:sz w:val="22"/>
          <w:szCs w:val="22"/>
        </w:rPr>
        <w:t>arte</w:t>
      </w:r>
      <w:r w:rsidRPr="00E00E22">
        <w:rPr>
          <w:rFonts w:ascii="Arial" w:hAnsi="Arial"/>
          <w:bCs/>
          <w:color w:val="000000"/>
          <w:sz w:val="22"/>
          <w:szCs w:val="22"/>
        </w:rPr>
        <w:t xml:space="preserve"> o los asegurados y terceros sufrieren como consecuencia del incumplimiento o defectuoso cumplimiento de las obligaciones de cada una de ell</w:t>
      </w:r>
      <w:r w:rsidR="00647DCF">
        <w:rPr>
          <w:rFonts w:ascii="Arial" w:hAnsi="Arial"/>
          <w:bCs/>
          <w:color w:val="000000"/>
          <w:sz w:val="22"/>
          <w:szCs w:val="22"/>
        </w:rPr>
        <w:t>a</w:t>
      </w:r>
      <w:r w:rsidRPr="00E00E22">
        <w:rPr>
          <w:rFonts w:ascii="Arial" w:hAnsi="Arial"/>
          <w:bCs/>
          <w:color w:val="000000"/>
          <w:sz w:val="22"/>
          <w:szCs w:val="22"/>
        </w:rPr>
        <w:t xml:space="preserve">s en caso de aceptarse la presente </w:t>
      </w:r>
      <w:r w:rsidR="00B83228">
        <w:rPr>
          <w:rFonts w:ascii="Arial" w:hAnsi="Arial"/>
          <w:bCs/>
          <w:color w:val="000000"/>
          <w:sz w:val="22"/>
          <w:szCs w:val="22"/>
        </w:rPr>
        <w:t>P</w:t>
      </w:r>
      <w:r w:rsidR="00FD2A0B" w:rsidRPr="00E00E22">
        <w:rPr>
          <w:rFonts w:ascii="Arial" w:hAnsi="Arial"/>
          <w:bCs/>
          <w:color w:val="000000"/>
          <w:sz w:val="22"/>
          <w:szCs w:val="22"/>
        </w:rPr>
        <w:t>ropuesta</w:t>
      </w:r>
      <w:r w:rsidRPr="00E00E22">
        <w:rPr>
          <w:rFonts w:ascii="Arial" w:hAnsi="Arial"/>
          <w:bCs/>
          <w:color w:val="000000"/>
          <w:sz w:val="22"/>
          <w:szCs w:val="22"/>
        </w:rPr>
        <w:t>.</w:t>
      </w:r>
    </w:p>
    <w:p w14:paraId="19E66CF4" w14:textId="77777777" w:rsidR="00D76F72" w:rsidRDefault="00D76F72" w:rsidP="00D76F72">
      <w:pPr>
        <w:pStyle w:val="NormalWeb"/>
        <w:jc w:val="both"/>
        <w:rPr>
          <w:rFonts w:ascii="Arial" w:hAnsi="Arial"/>
          <w:b/>
          <w:bCs/>
          <w:color w:val="000000"/>
          <w:sz w:val="22"/>
          <w:szCs w:val="22"/>
        </w:rPr>
      </w:pPr>
    </w:p>
    <w:p w14:paraId="37EE843D" w14:textId="77777777" w:rsidR="00E60CE3" w:rsidRPr="00E00E22" w:rsidRDefault="00E60CE3" w:rsidP="00D76F72">
      <w:pPr>
        <w:pStyle w:val="NormalWeb"/>
        <w:jc w:val="both"/>
        <w:rPr>
          <w:rFonts w:ascii="Arial" w:hAnsi="Arial"/>
          <w:b/>
          <w:bCs/>
          <w:color w:val="000000"/>
          <w:sz w:val="22"/>
          <w:szCs w:val="22"/>
          <w:u w:val="single"/>
        </w:rPr>
      </w:pPr>
      <w:r w:rsidRPr="00E00E22">
        <w:rPr>
          <w:rFonts w:ascii="Arial" w:hAnsi="Arial"/>
          <w:b/>
          <w:bCs/>
          <w:color w:val="000000"/>
          <w:sz w:val="22"/>
          <w:szCs w:val="22"/>
        </w:rPr>
        <w:t xml:space="preserve">7. </w:t>
      </w:r>
      <w:r w:rsidRPr="00E00E22">
        <w:rPr>
          <w:rFonts w:ascii="Arial" w:hAnsi="Arial"/>
          <w:b/>
          <w:bCs/>
          <w:color w:val="000000"/>
          <w:sz w:val="22"/>
          <w:szCs w:val="22"/>
          <w:u w:val="single"/>
        </w:rPr>
        <w:t>C</w:t>
      </w:r>
      <w:r w:rsidR="009A3ACB" w:rsidRPr="00E00E22">
        <w:rPr>
          <w:rFonts w:ascii="Arial" w:hAnsi="Arial"/>
          <w:b/>
          <w:bCs/>
          <w:color w:val="000000"/>
          <w:sz w:val="22"/>
          <w:szCs w:val="22"/>
          <w:u w:val="single"/>
        </w:rPr>
        <w:t>ESIÓN DEL CARACTER DE PRODUCTOR:</w:t>
      </w:r>
    </w:p>
    <w:p w14:paraId="5453E975" w14:textId="459EF487" w:rsidR="00E60CE3" w:rsidRDefault="00E60CE3" w:rsidP="00E00E22">
      <w:pPr>
        <w:pStyle w:val="NormalWeb"/>
        <w:spacing w:line="360" w:lineRule="auto"/>
        <w:jc w:val="both"/>
        <w:rPr>
          <w:rFonts w:ascii="Arial" w:hAnsi="Arial"/>
          <w:bCs/>
          <w:color w:val="000000"/>
          <w:sz w:val="22"/>
          <w:szCs w:val="22"/>
        </w:rPr>
      </w:pPr>
      <w:r w:rsidRPr="00E00E22">
        <w:rPr>
          <w:rFonts w:ascii="Arial" w:hAnsi="Arial"/>
          <w:bCs/>
          <w:color w:val="000000"/>
          <w:sz w:val="22"/>
          <w:szCs w:val="22"/>
        </w:rPr>
        <w:t>E</w:t>
      </w:r>
      <w:r w:rsidR="00804A92" w:rsidRPr="00E00E22">
        <w:rPr>
          <w:rFonts w:ascii="Arial" w:hAnsi="Arial"/>
          <w:bCs/>
          <w:color w:val="000000"/>
          <w:sz w:val="22"/>
          <w:szCs w:val="22"/>
        </w:rPr>
        <w:t>l</w:t>
      </w:r>
      <w:r w:rsidRPr="00E00E22">
        <w:rPr>
          <w:rFonts w:ascii="Arial" w:hAnsi="Arial"/>
          <w:bCs/>
          <w:color w:val="000000"/>
          <w:sz w:val="22"/>
          <w:szCs w:val="22"/>
        </w:rPr>
        <w:t xml:space="preserve"> PRODUCTOR no podrá ceder y/o transferir, total o parcialmente, el carácter que asuma en caso de aceptar la presente </w:t>
      </w:r>
      <w:r w:rsidR="00B83228">
        <w:rPr>
          <w:rFonts w:ascii="Arial" w:hAnsi="Arial"/>
          <w:bCs/>
          <w:color w:val="000000"/>
          <w:sz w:val="22"/>
          <w:szCs w:val="22"/>
        </w:rPr>
        <w:t>P</w:t>
      </w:r>
      <w:r w:rsidR="00FD2A0B" w:rsidRPr="00E00E22">
        <w:rPr>
          <w:rFonts w:ascii="Arial" w:hAnsi="Arial"/>
          <w:bCs/>
          <w:color w:val="000000"/>
          <w:sz w:val="22"/>
          <w:szCs w:val="22"/>
        </w:rPr>
        <w:t>ropuesta</w:t>
      </w:r>
      <w:r w:rsidRPr="00E00E22">
        <w:rPr>
          <w:rFonts w:ascii="Arial" w:hAnsi="Arial"/>
          <w:bCs/>
          <w:color w:val="000000"/>
          <w:sz w:val="22"/>
          <w:szCs w:val="22"/>
        </w:rPr>
        <w:t xml:space="preserve">, ni los derechos y obligaciones que de la misma se derivan. </w:t>
      </w:r>
    </w:p>
    <w:p w14:paraId="32300A6B" w14:textId="77777777" w:rsidR="00E00E22" w:rsidRPr="00E00E22" w:rsidRDefault="00E00E22" w:rsidP="00E00E22">
      <w:pPr>
        <w:pStyle w:val="NormalWeb"/>
        <w:spacing w:line="360" w:lineRule="auto"/>
        <w:jc w:val="both"/>
        <w:rPr>
          <w:rFonts w:ascii="Arial" w:hAnsi="Arial"/>
          <w:bCs/>
          <w:color w:val="000000"/>
          <w:sz w:val="22"/>
          <w:szCs w:val="22"/>
        </w:rPr>
      </w:pPr>
    </w:p>
    <w:p w14:paraId="780C6756" w14:textId="02AA0BEC" w:rsidR="00E60CE3" w:rsidRPr="00F22F47" w:rsidRDefault="00E60CE3" w:rsidP="00E00E22">
      <w:pPr>
        <w:pStyle w:val="NormalWeb"/>
        <w:spacing w:line="360" w:lineRule="auto"/>
        <w:jc w:val="both"/>
        <w:rPr>
          <w:rFonts w:ascii="Arial" w:hAnsi="Arial"/>
          <w:b/>
          <w:bCs/>
          <w:color w:val="000000"/>
          <w:sz w:val="22"/>
          <w:szCs w:val="22"/>
          <w:u w:val="single"/>
        </w:rPr>
      </w:pPr>
      <w:r w:rsidRPr="00E00E22">
        <w:rPr>
          <w:rFonts w:ascii="Arial" w:hAnsi="Arial"/>
          <w:b/>
          <w:bCs/>
          <w:color w:val="000000"/>
          <w:sz w:val="22"/>
          <w:szCs w:val="22"/>
        </w:rPr>
        <w:t xml:space="preserve">8. </w:t>
      </w:r>
      <w:r w:rsidRPr="00E00E22">
        <w:rPr>
          <w:rFonts w:ascii="Arial" w:hAnsi="Arial"/>
          <w:b/>
          <w:bCs/>
          <w:color w:val="000000"/>
          <w:sz w:val="22"/>
          <w:szCs w:val="22"/>
          <w:u w:val="single"/>
        </w:rPr>
        <w:t>RECAUDOS PREV</w:t>
      </w:r>
      <w:r w:rsidR="009A3ACB" w:rsidRPr="00E00E22">
        <w:rPr>
          <w:rFonts w:ascii="Arial" w:hAnsi="Arial"/>
          <w:b/>
          <w:bCs/>
          <w:color w:val="000000"/>
          <w:sz w:val="22"/>
          <w:szCs w:val="22"/>
          <w:u w:val="single"/>
        </w:rPr>
        <w:t>IOS A LA</w:t>
      </w:r>
      <w:r w:rsidR="00591881">
        <w:rPr>
          <w:rFonts w:ascii="Arial" w:hAnsi="Arial"/>
          <w:b/>
          <w:bCs/>
          <w:color w:val="000000"/>
          <w:sz w:val="22"/>
          <w:szCs w:val="22"/>
          <w:u w:val="single"/>
        </w:rPr>
        <w:t xml:space="preserve"> GENERACION</w:t>
      </w:r>
      <w:r w:rsidR="009A3ACB" w:rsidRPr="00E00E22">
        <w:rPr>
          <w:rFonts w:ascii="Arial" w:hAnsi="Arial"/>
          <w:b/>
          <w:bCs/>
          <w:color w:val="000000"/>
          <w:sz w:val="22"/>
          <w:szCs w:val="22"/>
          <w:u w:val="single"/>
        </w:rPr>
        <w:t xml:space="preserve"> DEL CONTRATO</w:t>
      </w:r>
      <w:r w:rsidR="009A3ACB" w:rsidRPr="00F22F47">
        <w:rPr>
          <w:rFonts w:ascii="Arial" w:hAnsi="Arial"/>
          <w:b/>
          <w:bCs/>
          <w:color w:val="000000"/>
          <w:sz w:val="22"/>
          <w:szCs w:val="22"/>
          <w:u w:val="single"/>
        </w:rPr>
        <w:t>:</w:t>
      </w:r>
    </w:p>
    <w:p w14:paraId="0EE53E7D" w14:textId="7E17B788" w:rsidR="003259D4" w:rsidRPr="00F22F47" w:rsidRDefault="00E60CE3" w:rsidP="006B7423">
      <w:pPr>
        <w:spacing w:line="360" w:lineRule="auto"/>
        <w:jc w:val="both"/>
        <w:rPr>
          <w:rFonts w:ascii="Arial" w:hAnsi="Arial"/>
        </w:rPr>
      </w:pPr>
      <w:r w:rsidRPr="00F22F47">
        <w:rPr>
          <w:rFonts w:ascii="Arial" w:hAnsi="Arial"/>
          <w:b/>
          <w:bCs/>
          <w:color w:val="000000"/>
          <w:sz w:val="22"/>
          <w:szCs w:val="22"/>
        </w:rPr>
        <w:t xml:space="preserve">8.1. </w:t>
      </w:r>
      <w:r w:rsidRPr="00F22F47">
        <w:rPr>
          <w:rFonts w:ascii="Arial" w:hAnsi="Arial"/>
          <w:bCs/>
          <w:sz w:val="22"/>
          <w:szCs w:val="22"/>
        </w:rPr>
        <w:t>E</w:t>
      </w:r>
      <w:r w:rsidR="00EA6D66" w:rsidRPr="00F22F47">
        <w:rPr>
          <w:rFonts w:ascii="Arial" w:hAnsi="Arial"/>
          <w:bCs/>
          <w:sz w:val="22"/>
          <w:szCs w:val="22"/>
        </w:rPr>
        <w:t>l</w:t>
      </w:r>
      <w:r w:rsidRPr="00F22F47">
        <w:rPr>
          <w:rFonts w:ascii="Arial" w:hAnsi="Arial"/>
          <w:bCs/>
          <w:sz w:val="22"/>
          <w:szCs w:val="22"/>
        </w:rPr>
        <w:t xml:space="preserve"> PRODUCTOR antes de </w:t>
      </w:r>
      <w:r w:rsidR="00EE2F9F" w:rsidRPr="00F22F47">
        <w:rPr>
          <w:rFonts w:ascii="Arial" w:hAnsi="Arial"/>
          <w:bCs/>
          <w:sz w:val="22"/>
          <w:szCs w:val="22"/>
        </w:rPr>
        <w:t xml:space="preserve">generar la </w:t>
      </w:r>
      <w:r w:rsidR="00591881" w:rsidRPr="00F22F47">
        <w:rPr>
          <w:rFonts w:ascii="Arial" w:hAnsi="Arial"/>
          <w:bCs/>
          <w:sz w:val="22"/>
          <w:szCs w:val="22"/>
        </w:rPr>
        <w:t>cotización</w:t>
      </w:r>
      <w:r w:rsidR="00647DCF">
        <w:rPr>
          <w:rFonts w:ascii="Arial" w:hAnsi="Arial"/>
          <w:bCs/>
          <w:sz w:val="22"/>
          <w:szCs w:val="22"/>
        </w:rPr>
        <w:t>,</w:t>
      </w:r>
      <w:r w:rsidRPr="00F22F47">
        <w:rPr>
          <w:rFonts w:ascii="Arial" w:hAnsi="Arial"/>
          <w:bCs/>
          <w:sz w:val="22"/>
          <w:szCs w:val="22"/>
        </w:rPr>
        <w:t xml:space="preserve"> </w:t>
      </w:r>
      <w:bookmarkStart w:id="6" w:name="_Hlk15919275"/>
      <w:r w:rsidR="00BF6F36" w:rsidRPr="00F22F47">
        <w:rPr>
          <w:rFonts w:ascii="Arial" w:hAnsi="Arial"/>
          <w:bCs/>
          <w:sz w:val="22"/>
          <w:szCs w:val="22"/>
        </w:rPr>
        <w:t>en la Web de EX</w:t>
      </w:r>
      <w:r w:rsidR="00956E6C" w:rsidRPr="00F22F47">
        <w:rPr>
          <w:rFonts w:ascii="Arial" w:hAnsi="Arial"/>
          <w:bCs/>
          <w:sz w:val="22"/>
          <w:szCs w:val="22"/>
        </w:rPr>
        <w:t>PERTA</w:t>
      </w:r>
      <w:bookmarkStart w:id="7" w:name="_Hlk14179406"/>
      <w:bookmarkStart w:id="8" w:name="_Hlk15055375"/>
      <w:r w:rsidR="00B41A7D">
        <w:rPr>
          <w:rFonts w:ascii="Arial" w:hAnsi="Arial"/>
          <w:bCs/>
          <w:color w:val="000000"/>
          <w:sz w:val="22"/>
          <w:szCs w:val="22"/>
        </w:rPr>
        <w:t xml:space="preserve"> </w:t>
      </w:r>
      <w:bookmarkStart w:id="9" w:name="_Hlk15055560"/>
      <w:r w:rsidR="00647DCF">
        <w:rPr>
          <w:rFonts w:ascii="Arial" w:hAnsi="Arial"/>
          <w:sz w:val="22"/>
          <w:szCs w:val="22"/>
        </w:rPr>
        <w:t xml:space="preserve">o mediante </w:t>
      </w:r>
      <w:r w:rsidR="00B41A7D" w:rsidRPr="00F22F47">
        <w:rPr>
          <w:rFonts w:ascii="Arial" w:hAnsi="Arial"/>
          <w:sz w:val="22"/>
          <w:szCs w:val="22"/>
        </w:rPr>
        <w:t>solicit</w:t>
      </w:r>
      <w:r w:rsidR="00647DCF">
        <w:rPr>
          <w:rFonts w:ascii="Arial" w:hAnsi="Arial"/>
          <w:sz w:val="22"/>
          <w:szCs w:val="22"/>
        </w:rPr>
        <w:t xml:space="preserve">ud </w:t>
      </w:r>
      <w:r w:rsidR="00F22F47" w:rsidRPr="00F22F47">
        <w:rPr>
          <w:rFonts w:ascii="Arial" w:hAnsi="Arial"/>
          <w:sz w:val="22"/>
          <w:szCs w:val="22"/>
        </w:rPr>
        <w:t>al ejecutivo comercial</w:t>
      </w:r>
      <w:r w:rsidR="00B60F89">
        <w:rPr>
          <w:rFonts w:ascii="Arial" w:hAnsi="Arial"/>
          <w:sz w:val="22"/>
          <w:szCs w:val="22"/>
        </w:rPr>
        <w:t xml:space="preserve"> de EXPERTA</w:t>
      </w:r>
      <w:bookmarkEnd w:id="6"/>
      <w:r w:rsidR="00B60F89">
        <w:rPr>
          <w:rFonts w:ascii="Arial" w:hAnsi="Arial"/>
          <w:sz w:val="22"/>
          <w:szCs w:val="22"/>
        </w:rPr>
        <w:t>,</w:t>
      </w:r>
      <w:r w:rsidR="00B83228" w:rsidRPr="00F22F47">
        <w:rPr>
          <w:rFonts w:ascii="Arial" w:hAnsi="Arial"/>
          <w:bCs/>
          <w:color w:val="000000"/>
          <w:sz w:val="22"/>
          <w:szCs w:val="22"/>
        </w:rPr>
        <w:t xml:space="preserve"> </w:t>
      </w:r>
      <w:bookmarkEnd w:id="7"/>
      <w:bookmarkEnd w:id="8"/>
      <w:bookmarkEnd w:id="9"/>
      <w:r w:rsidRPr="00F22F47">
        <w:rPr>
          <w:rFonts w:ascii="Arial" w:hAnsi="Arial"/>
          <w:bCs/>
          <w:color w:val="000000"/>
          <w:sz w:val="22"/>
          <w:szCs w:val="22"/>
        </w:rPr>
        <w:t>deberá tomar los recaudos que se detallan seguidamente:</w:t>
      </w:r>
    </w:p>
    <w:p w14:paraId="0B9AF8C9" w14:textId="77777777" w:rsidR="003259D4" w:rsidRDefault="003259D4" w:rsidP="00953635">
      <w:pPr>
        <w:pStyle w:val="CM3"/>
        <w:jc w:val="both"/>
        <w:rPr>
          <w:rFonts w:cs="Arial"/>
          <w:color w:val="000000"/>
          <w:sz w:val="22"/>
          <w:szCs w:val="22"/>
        </w:rPr>
      </w:pPr>
      <w:r>
        <w:rPr>
          <w:rFonts w:cs="Arial"/>
          <w:color w:val="000000"/>
          <w:sz w:val="22"/>
          <w:szCs w:val="22"/>
        </w:rPr>
        <w:t>a)</w:t>
      </w:r>
      <w:r w:rsidR="00E60CE3" w:rsidRPr="00953635">
        <w:rPr>
          <w:rFonts w:cs="Arial"/>
          <w:color w:val="000000"/>
          <w:sz w:val="22"/>
          <w:szCs w:val="22"/>
        </w:rPr>
        <w:t xml:space="preserve"> verificar si los riesgos se ajustan a las coberturas en que opera </w:t>
      </w:r>
      <w:r w:rsidR="00956E6C">
        <w:rPr>
          <w:rFonts w:cs="Arial"/>
          <w:color w:val="000000"/>
          <w:sz w:val="22"/>
          <w:szCs w:val="22"/>
        </w:rPr>
        <w:t>EXPERTA</w:t>
      </w:r>
      <w:r>
        <w:rPr>
          <w:rFonts w:cs="Arial"/>
          <w:color w:val="000000"/>
          <w:sz w:val="22"/>
          <w:szCs w:val="22"/>
        </w:rPr>
        <w:t>;</w:t>
      </w:r>
    </w:p>
    <w:p w14:paraId="5346F369" w14:textId="77777777" w:rsidR="00E60CE3" w:rsidRPr="00953635" w:rsidRDefault="003259D4" w:rsidP="00953635">
      <w:pPr>
        <w:pStyle w:val="CM3"/>
        <w:jc w:val="both"/>
        <w:rPr>
          <w:rFonts w:cs="Arial"/>
          <w:color w:val="000000"/>
          <w:sz w:val="22"/>
          <w:szCs w:val="22"/>
        </w:rPr>
      </w:pPr>
      <w:r>
        <w:rPr>
          <w:rFonts w:cs="Arial"/>
          <w:color w:val="000000"/>
          <w:sz w:val="22"/>
          <w:szCs w:val="22"/>
        </w:rPr>
        <w:t>b)</w:t>
      </w:r>
      <w:r w:rsidR="00E60CE3" w:rsidRPr="00953635">
        <w:rPr>
          <w:rFonts w:cs="Arial"/>
          <w:color w:val="000000"/>
          <w:sz w:val="22"/>
          <w:szCs w:val="22"/>
        </w:rPr>
        <w:t xml:space="preserve"> observar las medidas de asegurabilidad, selección de riesgos, ubicación del riesgo, limitaciones de coberturas de acuerdo con las instrucciones emanadas de </w:t>
      </w:r>
      <w:r w:rsidR="00956E6C">
        <w:rPr>
          <w:rFonts w:cs="Arial"/>
          <w:color w:val="000000"/>
          <w:sz w:val="22"/>
          <w:szCs w:val="22"/>
        </w:rPr>
        <w:t>EXPERTA</w:t>
      </w:r>
      <w:r w:rsidR="00E60CE3" w:rsidRPr="00953635">
        <w:rPr>
          <w:rFonts w:cs="Arial"/>
          <w:color w:val="000000"/>
          <w:sz w:val="22"/>
          <w:szCs w:val="22"/>
        </w:rPr>
        <w:t xml:space="preserve">, las que serán suministradas en forma escrita y bajo el pertinente acuse de recepción del funcionario autorizado, a fin de que los contratos propuestos se encuadren dentro de las </w:t>
      </w:r>
      <w:r w:rsidR="00E60CE3" w:rsidRPr="00953635">
        <w:rPr>
          <w:rFonts w:cs="Arial"/>
          <w:color w:val="000000"/>
          <w:sz w:val="22"/>
          <w:szCs w:val="22"/>
        </w:rPr>
        <w:lastRenderedPageBreak/>
        <w:t xml:space="preserve">normas de aceptación que fija la política de </w:t>
      </w:r>
      <w:r w:rsidR="00956E6C">
        <w:rPr>
          <w:rFonts w:cs="Arial"/>
          <w:color w:val="000000"/>
          <w:sz w:val="22"/>
          <w:szCs w:val="22"/>
        </w:rPr>
        <w:t>EXPERTA</w:t>
      </w:r>
      <w:r w:rsidR="00E60CE3" w:rsidRPr="00953635">
        <w:rPr>
          <w:rFonts w:cs="Arial"/>
          <w:color w:val="000000"/>
          <w:sz w:val="22"/>
          <w:szCs w:val="22"/>
        </w:rPr>
        <w:t xml:space="preserve">. </w:t>
      </w:r>
    </w:p>
    <w:p w14:paraId="63F4EC6B" w14:textId="77777777" w:rsidR="00150DA6" w:rsidRPr="00953635" w:rsidRDefault="00150DA6" w:rsidP="00953635">
      <w:pPr>
        <w:pStyle w:val="CM3"/>
        <w:jc w:val="both"/>
        <w:rPr>
          <w:color w:val="000000"/>
          <w:sz w:val="22"/>
        </w:rPr>
      </w:pPr>
    </w:p>
    <w:p w14:paraId="461EA694" w14:textId="77777777" w:rsidR="00E60CE3" w:rsidRDefault="00EF5864" w:rsidP="00953635">
      <w:pPr>
        <w:pStyle w:val="CM3"/>
        <w:jc w:val="both"/>
        <w:rPr>
          <w:color w:val="000000"/>
          <w:sz w:val="22"/>
          <w:szCs w:val="22"/>
        </w:rPr>
      </w:pPr>
      <w:r w:rsidRPr="00953635">
        <w:rPr>
          <w:b/>
          <w:color w:val="000000"/>
          <w:sz w:val="22"/>
          <w:szCs w:val="22"/>
        </w:rPr>
        <w:t>8.2.</w:t>
      </w:r>
      <w:r w:rsidRPr="00953635">
        <w:rPr>
          <w:color w:val="000000"/>
          <w:sz w:val="22"/>
          <w:szCs w:val="22"/>
        </w:rPr>
        <w:t xml:space="preserve"> </w:t>
      </w:r>
      <w:r w:rsidR="00E60CE3" w:rsidRPr="00953635">
        <w:rPr>
          <w:color w:val="000000"/>
          <w:sz w:val="22"/>
          <w:szCs w:val="22"/>
        </w:rPr>
        <w:t>La inobservancia de las aludidas previsiones importará asumir</w:t>
      </w:r>
      <w:r w:rsidR="00953635">
        <w:rPr>
          <w:color w:val="000000"/>
          <w:sz w:val="22"/>
          <w:szCs w:val="22"/>
        </w:rPr>
        <w:t xml:space="preserve"> la pertinente responsabilidad.</w:t>
      </w:r>
    </w:p>
    <w:p w14:paraId="20E95036" w14:textId="77777777" w:rsidR="00953635" w:rsidRDefault="00953635" w:rsidP="00953635">
      <w:pPr>
        <w:pStyle w:val="Default"/>
      </w:pPr>
    </w:p>
    <w:p w14:paraId="31B6F64B" w14:textId="77777777" w:rsidR="009A3ACB" w:rsidRPr="00953635" w:rsidRDefault="009A3ACB" w:rsidP="00953635">
      <w:pPr>
        <w:pStyle w:val="Default"/>
      </w:pPr>
    </w:p>
    <w:p w14:paraId="53136A72" w14:textId="77777777" w:rsidR="00E60CE3" w:rsidRDefault="00EF5864" w:rsidP="00AE30FB">
      <w:pPr>
        <w:pStyle w:val="Default"/>
        <w:jc w:val="both"/>
        <w:rPr>
          <w:b/>
          <w:bCs/>
          <w:sz w:val="22"/>
          <w:szCs w:val="22"/>
          <w:u w:val="single"/>
        </w:rPr>
      </w:pPr>
      <w:r w:rsidRPr="00EF5864">
        <w:rPr>
          <w:b/>
          <w:bCs/>
          <w:sz w:val="22"/>
          <w:szCs w:val="22"/>
        </w:rPr>
        <w:t>9.</w:t>
      </w:r>
      <w:r>
        <w:rPr>
          <w:b/>
          <w:bCs/>
          <w:sz w:val="22"/>
          <w:szCs w:val="22"/>
          <w:u w:val="single"/>
        </w:rPr>
        <w:t xml:space="preserve"> </w:t>
      </w:r>
      <w:r w:rsidR="00E60CE3">
        <w:rPr>
          <w:b/>
          <w:bCs/>
          <w:sz w:val="22"/>
          <w:szCs w:val="22"/>
          <w:u w:val="single"/>
        </w:rPr>
        <w:t>CONFIDENCIALIDAD</w:t>
      </w:r>
      <w:r w:rsidR="009A3ACB">
        <w:rPr>
          <w:b/>
          <w:bCs/>
          <w:sz w:val="22"/>
          <w:szCs w:val="22"/>
          <w:u w:val="single"/>
        </w:rPr>
        <w:t>:</w:t>
      </w:r>
    </w:p>
    <w:p w14:paraId="2AE77108" w14:textId="69C314E6" w:rsidR="00AB3C09" w:rsidRDefault="00AB3C09" w:rsidP="00AB3C09">
      <w:pPr>
        <w:pStyle w:val="Ttulo1"/>
        <w:spacing w:line="360" w:lineRule="auto"/>
        <w:jc w:val="both"/>
        <w:rPr>
          <w:b w:val="0"/>
          <w:sz w:val="22"/>
          <w:szCs w:val="22"/>
        </w:rPr>
      </w:pPr>
      <w:r w:rsidRPr="00AB3C09">
        <w:rPr>
          <w:b w:val="0"/>
          <w:sz w:val="22"/>
          <w:szCs w:val="22"/>
        </w:rPr>
        <w:t xml:space="preserve">Cualquier información obtenida por </w:t>
      </w:r>
      <w:r w:rsidR="00804A92">
        <w:rPr>
          <w:b w:val="0"/>
          <w:sz w:val="22"/>
          <w:szCs w:val="22"/>
        </w:rPr>
        <w:t>el</w:t>
      </w:r>
      <w:r w:rsidRPr="00AB3C09">
        <w:rPr>
          <w:b w:val="0"/>
          <w:sz w:val="22"/>
          <w:szCs w:val="22"/>
        </w:rPr>
        <w:t xml:space="preserve"> PRODUCTOR de </w:t>
      </w:r>
      <w:r w:rsidR="00956E6C">
        <w:rPr>
          <w:b w:val="0"/>
          <w:sz w:val="22"/>
          <w:szCs w:val="22"/>
        </w:rPr>
        <w:t>EXPERTA</w:t>
      </w:r>
      <w:r w:rsidRPr="00AB3C09">
        <w:rPr>
          <w:b w:val="0"/>
          <w:sz w:val="22"/>
          <w:szCs w:val="22"/>
        </w:rPr>
        <w:t xml:space="preserve"> en ocasión del cumplimiento de </w:t>
      </w:r>
      <w:r w:rsidR="001A1813">
        <w:rPr>
          <w:b w:val="0"/>
          <w:sz w:val="22"/>
          <w:szCs w:val="22"/>
        </w:rPr>
        <w:t xml:space="preserve">la presente </w:t>
      </w:r>
      <w:r w:rsidR="00BA3AB1">
        <w:rPr>
          <w:b w:val="0"/>
          <w:sz w:val="22"/>
          <w:szCs w:val="22"/>
        </w:rPr>
        <w:t>P</w:t>
      </w:r>
      <w:r w:rsidR="001A1813">
        <w:rPr>
          <w:b w:val="0"/>
          <w:sz w:val="22"/>
          <w:szCs w:val="22"/>
        </w:rPr>
        <w:t>ropuesta</w:t>
      </w:r>
      <w:r w:rsidRPr="00AB3C09">
        <w:rPr>
          <w:b w:val="0"/>
          <w:sz w:val="22"/>
          <w:szCs w:val="22"/>
        </w:rPr>
        <w:t xml:space="preserve"> debe ser considerada confidencial (en adelante, la “</w:t>
      </w:r>
      <w:r w:rsidR="00647DCF">
        <w:rPr>
          <w:b w:val="0"/>
          <w:sz w:val="22"/>
          <w:szCs w:val="22"/>
        </w:rPr>
        <w:t>I</w:t>
      </w:r>
      <w:r w:rsidRPr="00AB3C09">
        <w:rPr>
          <w:b w:val="0"/>
          <w:sz w:val="22"/>
          <w:szCs w:val="22"/>
        </w:rPr>
        <w:t xml:space="preserve">nformación </w:t>
      </w:r>
      <w:r w:rsidR="00647DCF">
        <w:rPr>
          <w:b w:val="0"/>
          <w:sz w:val="22"/>
          <w:szCs w:val="22"/>
        </w:rPr>
        <w:t>C</w:t>
      </w:r>
      <w:r w:rsidRPr="00AB3C09">
        <w:rPr>
          <w:b w:val="0"/>
          <w:sz w:val="22"/>
          <w:szCs w:val="22"/>
        </w:rPr>
        <w:t xml:space="preserve">onfidencial”), por lo que </w:t>
      </w:r>
      <w:r w:rsidR="00804A92">
        <w:rPr>
          <w:b w:val="0"/>
          <w:sz w:val="22"/>
          <w:szCs w:val="22"/>
        </w:rPr>
        <w:t>el</w:t>
      </w:r>
      <w:r w:rsidR="007E7188">
        <w:rPr>
          <w:b w:val="0"/>
          <w:sz w:val="22"/>
          <w:szCs w:val="22"/>
        </w:rPr>
        <w:t xml:space="preserve"> PRODUCTOR</w:t>
      </w:r>
      <w:r w:rsidRPr="00AB3C09">
        <w:rPr>
          <w:b w:val="0"/>
          <w:sz w:val="22"/>
          <w:szCs w:val="22"/>
        </w:rPr>
        <w:t xml:space="preserve"> se obliga a mantener en absoluta reserva la misma.</w:t>
      </w:r>
    </w:p>
    <w:p w14:paraId="3B7A0F49" w14:textId="77777777" w:rsidR="006B7423" w:rsidRPr="006B7423" w:rsidRDefault="006B7423" w:rsidP="006B7423"/>
    <w:p w14:paraId="0BE7FCAD" w14:textId="7C05AC78" w:rsidR="00AB3C09" w:rsidRPr="00AB3C09" w:rsidRDefault="007E7188" w:rsidP="00BE17CC">
      <w:pPr>
        <w:pStyle w:val="CM1"/>
        <w:spacing w:after="257" w:line="360" w:lineRule="auto"/>
        <w:jc w:val="both"/>
        <w:rPr>
          <w:sz w:val="22"/>
          <w:szCs w:val="22"/>
        </w:rPr>
      </w:pPr>
      <w:r>
        <w:rPr>
          <w:sz w:val="22"/>
          <w:szCs w:val="22"/>
        </w:rPr>
        <w:t>E</w:t>
      </w:r>
      <w:r w:rsidR="00804A92">
        <w:rPr>
          <w:sz w:val="22"/>
          <w:szCs w:val="22"/>
        </w:rPr>
        <w:t>l</w:t>
      </w:r>
      <w:r>
        <w:rPr>
          <w:sz w:val="22"/>
          <w:szCs w:val="22"/>
        </w:rPr>
        <w:t xml:space="preserve"> PRODUCTOR</w:t>
      </w:r>
      <w:r w:rsidR="00AB3C09" w:rsidRPr="00AB3C09">
        <w:rPr>
          <w:sz w:val="22"/>
          <w:szCs w:val="22"/>
        </w:rPr>
        <w:t xml:space="preserve"> deberá mantener la más estricta confidencialidad y no deberá revelar la misma en todo o en parte a ninguna persona salvo a aquellas personas </w:t>
      </w:r>
      <w:r w:rsidR="00986789">
        <w:rPr>
          <w:sz w:val="22"/>
          <w:szCs w:val="22"/>
        </w:rPr>
        <w:t>dependientes</w:t>
      </w:r>
      <w:r w:rsidR="00AB3C09" w:rsidRPr="00AB3C09">
        <w:rPr>
          <w:sz w:val="22"/>
          <w:szCs w:val="22"/>
        </w:rPr>
        <w:t xml:space="preserve"> o contratadas y que necesariamente deban conocerla a los fines de cumplir con el objeto de</w:t>
      </w:r>
      <w:r w:rsidR="001A1813">
        <w:rPr>
          <w:sz w:val="22"/>
          <w:szCs w:val="22"/>
        </w:rPr>
        <w:t xml:space="preserve"> </w:t>
      </w:r>
      <w:r w:rsidR="00AB3C09" w:rsidRPr="00AB3C09">
        <w:rPr>
          <w:sz w:val="22"/>
          <w:szCs w:val="22"/>
        </w:rPr>
        <w:t>l</w:t>
      </w:r>
      <w:r w:rsidR="001A1813">
        <w:rPr>
          <w:sz w:val="22"/>
          <w:szCs w:val="22"/>
        </w:rPr>
        <w:t>a</w:t>
      </w:r>
      <w:r w:rsidR="00AB3C09" w:rsidRPr="00AB3C09">
        <w:rPr>
          <w:sz w:val="22"/>
          <w:szCs w:val="22"/>
        </w:rPr>
        <w:t xml:space="preserve"> presente </w:t>
      </w:r>
      <w:r w:rsidR="00BA3AB1">
        <w:rPr>
          <w:sz w:val="22"/>
          <w:szCs w:val="22"/>
        </w:rPr>
        <w:t>P</w:t>
      </w:r>
      <w:r w:rsidR="001A1813">
        <w:rPr>
          <w:sz w:val="22"/>
          <w:szCs w:val="22"/>
        </w:rPr>
        <w:t>ropuesta</w:t>
      </w:r>
      <w:r w:rsidR="00AB3C09" w:rsidRPr="00AB3C09">
        <w:rPr>
          <w:sz w:val="22"/>
          <w:szCs w:val="22"/>
        </w:rPr>
        <w:t>.</w:t>
      </w:r>
    </w:p>
    <w:p w14:paraId="5DD5383C" w14:textId="00B66D89" w:rsidR="00BE17CC" w:rsidRPr="00BE17CC" w:rsidRDefault="00AB3C09" w:rsidP="00BE17CC">
      <w:pPr>
        <w:pStyle w:val="Default"/>
        <w:spacing w:line="360" w:lineRule="auto"/>
        <w:jc w:val="both"/>
      </w:pPr>
      <w:r w:rsidRPr="007077E0">
        <w:rPr>
          <w:sz w:val="22"/>
          <w:szCs w:val="22"/>
        </w:rPr>
        <w:t xml:space="preserve">La obligación de confidencialidad pactada precedentemente subsistirá sin límite de tiempo después de extinguido por cualquier causa </w:t>
      </w:r>
      <w:r w:rsidR="001A1813">
        <w:rPr>
          <w:sz w:val="22"/>
          <w:szCs w:val="22"/>
        </w:rPr>
        <w:t xml:space="preserve">la </w:t>
      </w:r>
      <w:r w:rsidRPr="007077E0">
        <w:rPr>
          <w:sz w:val="22"/>
          <w:szCs w:val="22"/>
        </w:rPr>
        <w:t xml:space="preserve">presente </w:t>
      </w:r>
      <w:r w:rsidR="00BA3AB1">
        <w:rPr>
          <w:sz w:val="22"/>
          <w:szCs w:val="22"/>
        </w:rPr>
        <w:t>P</w:t>
      </w:r>
      <w:r w:rsidR="001A1813">
        <w:rPr>
          <w:sz w:val="22"/>
          <w:szCs w:val="22"/>
        </w:rPr>
        <w:t>ropuesta</w:t>
      </w:r>
      <w:r w:rsidRPr="007077E0">
        <w:rPr>
          <w:sz w:val="22"/>
          <w:szCs w:val="22"/>
        </w:rPr>
        <w:t>.</w:t>
      </w:r>
      <w:r w:rsidR="00C26692">
        <w:rPr>
          <w:b/>
          <w:sz w:val="22"/>
          <w:szCs w:val="22"/>
        </w:rPr>
        <w:t xml:space="preserve"> </w:t>
      </w:r>
      <w:r w:rsidRPr="00AB3C09">
        <w:rPr>
          <w:sz w:val="22"/>
          <w:szCs w:val="22"/>
        </w:rPr>
        <w:t>Las obligaciones de confidencialidad no serán de aplicación a la siguiente información:</w:t>
      </w:r>
    </w:p>
    <w:p w14:paraId="57DB4943" w14:textId="77777777" w:rsidR="00BE17CC" w:rsidRDefault="00BE17CC" w:rsidP="00BE17CC">
      <w:pPr>
        <w:pStyle w:val="Default"/>
        <w:spacing w:line="360" w:lineRule="auto"/>
      </w:pPr>
    </w:p>
    <w:p w14:paraId="129665A9" w14:textId="77777777" w:rsidR="00BE17CC" w:rsidRPr="00BE17CC" w:rsidRDefault="00AB3C09" w:rsidP="00BE17CC">
      <w:pPr>
        <w:pStyle w:val="Default"/>
        <w:spacing w:line="360" w:lineRule="auto"/>
        <w:jc w:val="both"/>
        <w:rPr>
          <w:sz w:val="22"/>
          <w:szCs w:val="22"/>
        </w:rPr>
      </w:pPr>
      <w:r w:rsidRPr="00BE17CC">
        <w:rPr>
          <w:sz w:val="22"/>
          <w:szCs w:val="22"/>
        </w:rPr>
        <w:t>a) aquella que se encuentre disponible al público por otro medio sin que esto se deba a un accionar indebido de</w:t>
      </w:r>
      <w:r w:rsidR="00804A92" w:rsidRPr="00BE17CC">
        <w:rPr>
          <w:sz w:val="22"/>
          <w:szCs w:val="22"/>
        </w:rPr>
        <w:t>l</w:t>
      </w:r>
      <w:r w:rsidR="007E7188" w:rsidRPr="00BE17CC">
        <w:rPr>
          <w:sz w:val="22"/>
          <w:szCs w:val="22"/>
        </w:rPr>
        <w:t xml:space="preserve"> PRODUCTOR</w:t>
      </w:r>
      <w:r w:rsidRPr="00BE17CC">
        <w:rPr>
          <w:sz w:val="22"/>
          <w:szCs w:val="22"/>
        </w:rPr>
        <w:t xml:space="preserve"> o de sus representantes;</w:t>
      </w:r>
    </w:p>
    <w:p w14:paraId="2EC6C176" w14:textId="77777777" w:rsidR="00BE17CC" w:rsidRPr="00BE17CC" w:rsidRDefault="00BE17CC" w:rsidP="00BE17CC">
      <w:pPr>
        <w:pStyle w:val="Default"/>
        <w:spacing w:line="360" w:lineRule="auto"/>
        <w:jc w:val="both"/>
        <w:rPr>
          <w:sz w:val="22"/>
          <w:szCs w:val="22"/>
        </w:rPr>
      </w:pPr>
    </w:p>
    <w:p w14:paraId="19F8A722" w14:textId="75154CC4" w:rsidR="00AB3C09" w:rsidRPr="00BE17CC" w:rsidRDefault="00AB3C09" w:rsidP="00BE17CC">
      <w:pPr>
        <w:pStyle w:val="CM1"/>
        <w:spacing w:after="257" w:line="360" w:lineRule="auto"/>
        <w:jc w:val="both"/>
        <w:rPr>
          <w:sz w:val="22"/>
          <w:szCs w:val="22"/>
        </w:rPr>
      </w:pPr>
      <w:r w:rsidRPr="00BE17CC">
        <w:rPr>
          <w:sz w:val="22"/>
          <w:szCs w:val="22"/>
        </w:rPr>
        <w:t xml:space="preserve">b)  que obre en poder de la </w:t>
      </w:r>
      <w:r w:rsidR="002B7AB3" w:rsidRPr="00BE17CC">
        <w:rPr>
          <w:sz w:val="22"/>
          <w:szCs w:val="22"/>
        </w:rPr>
        <w:t>p</w:t>
      </w:r>
      <w:r w:rsidRPr="00BE17CC">
        <w:rPr>
          <w:sz w:val="22"/>
          <w:szCs w:val="22"/>
        </w:rPr>
        <w:t xml:space="preserve">arte receptora y no se encuentre sujeto a un acuerdo de confidencialidad entre las </w:t>
      </w:r>
      <w:r w:rsidR="00F22F47">
        <w:rPr>
          <w:sz w:val="22"/>
          <w:szCs w:val="22"/>
        </w:rPr>
        <w:t>P</w:t>
      </w:r>
      <w:r w:rsidR="00664E3A">
        <w:rPr>
          <w:sz w:val="22"/>
          <w:szCs w:val="22"/>
        </w:rPr>
        <w:t>artes</w:t>
      </w:r>
      <w:r w:rsidRPr="00BE17CC">
        <w:rPr>
          <w:sz w:val="22"/>
          <w:szCs w:val="22"/>
        </w:rPr>
        <w:t>;</w:t>
      </w:r>
    </w:p>
    <w:p w14:paraId="73307FF7" w14:textId="77777777" w:rsidR="00AB3C09" w:rsidRPr="00AB3C09" w:rsidRDefault="00AB3C09" w:rsidP="00AB3C09">
      <w:pPr>
        <w:pStyle w:val="Ttulo1"/>
        <w:spacing w:line="360" w:lineRule="auto"/>
        <w:jc w:val="both"/>
        <w:rPr>
          <w:b w:val="0"/>
          <w:sz w:val="22"/>
          <w:szCs w:val="22"/>
        </w:rPr>
      </w:pPr>
      <w:r w:rsidRPr="00AB3C09">
        <w:rPr>
          <w:b w:val="0"/>
          <w:sz w:val="22"/>
          <w:szCs w:val="22"/>
        </w:rPr>
        <w:t>c) que sea recibida a través de terceros sin restricciones a su divulgación;</w:t>
      </w:r>
    </w:p>
    <w:p w14:paraId="26AA24E9" w14:textId="77777777" w:rsidR="00AB3C09" w:rsidRPr="00AB3C09" w:rsidRDefault="00AB3C09" w:rsidP="00AB3C09">
      <w:pPr>
        <w:pStyle w:val="Ttulo1"/>
        <w:spacing w:line="360" w:lineRule="auto"/>
        <w:jc w:val="both"/>
        <w:rPr>
          <w:b w:val="0"/>
          <w:sz w:val="22"/>
          <w:szCs w:val="22"/>
        </w:rPr>
      </w:pPr>
      <w:r w:rsidRPr="00AB3C09">
        <w:rPr>
          <w:b w:val="0"/>
          <w:sz w:val="22"/>
          <w:szCs w:val="22"/>
        </w:rPr>
        <w:t>d) aquella información que haya sido o sea requerida por la autoridad judicial, administrativa u otra autoridad competente con facultades para ello;</w:t>
      </w:r>
    </w:p>
    <w:p w14:paraId="6856D3FC" w14:textId="77777777" w:rsidR="00AB3C09" w:rsidRPr="00AB3C09" w:rsidRDefault="00AB3C09" w:rsidP="00AB3C09">
      <w:pPr>
        <w:pStyle w:val="Ttulo1"/>
        <w:spacing w:line="360" w:lineRule="auto"/>
        <w:jc w:val="both"/>
        <w:rPr>
          <w:b w:val="0"/>
          <w:sz w:val="22"/>
          <w:szCs w:val="22"/>
        </w:rPr>
      </w:pPr>
      <w:r w:rsidRPr="00AB3C09">
        <w:rPr>
          <w:b w:val="0"/>
          <w:sz w:val="22"/>
          <w:szCs w:val="22"/>
        </w:rPr>
        <w:t>e) cuando medien razones fundadas relativas a la seguridad pública, la defensa nacional o la salud pública (art. 10 ley 25.326).</w:t>
      </w:r>
    </w:p>
    <w:p w14:paraId="660F667A" w14:textId="1B3F3B42" w:rsidR="00AB3C09" w:rsidRPr="00AB3C09" w:rsidRDefault="00AB3C09" w:rsidP="00AB3C09">
      <w:pPr>
        <w:pStyle w:val="Ttulo1"/>
        <w:spacing w:line="360" w:lineRule="auto"/>
        <w:jc w:val="both"/>
        <w:rPr>
          <w:b w:val="0"/>
          <w:sz w:val="22"/>
          <w:szCs w:val="22"/>
        </w:rPr>
      </w:pPr>
      <w:r w:rsidRPr="00AB3C09">
        <w:rPr>
          <w:b w:val="0"/>
          <w:sz w:val="22"/>
          <w:szCs w:val="22"/>
        </w:rPr>
        <w:t xml:space="preserve">Si </w:t>
      </w:r>
      <w:r w:rsidR="00804A92">
        <w:rPr>
          <w:b w:val="0"/>
          <w:sz w:val="22"/>
          <w:szCs w:val="22"/>
        </w:rPr>
        <w:t>el</w:t>
      </w:r>
      <w:r w:rsidR="007E7188">
        <w:rPr>
          <w:b w:val="0"/>
          <w:sz w:val="22"/>
          <w:szCs w:val="22"/>
        </w:rPr>
        <w:t xml:space="preserve"> PRODUCTOR</w:t>
      </w:r>
      <w:r w:rsidRPr="00AB3C09">
        <w:rPr>
          <w:b w:val="0"/>
          <w:sz w:val="22"/>
          <w:szCs w:val="22"/>
        </w:rPr>
        <w:t xml:space="preserve"> recibiera un requerimiento para revelar todo o parte de la </w:t>
      </w:r>
      <w:r w:rsidR="00B10E9D">
        <w:rPr>
          <w:b w:val="0"/>
          <w:sz w:val="22"/>
          <w:szCs w:val="22"/>
        </w:rPr>
        <w:t>I</w:t>
      </w:r>
      <w:r w:rsidRPr="00AB3C09">
        <w:rPr>
          <w:b w:val="0"/>
          <w:sz w:val="22"/>
          <w:szCs w:val="22"/>
        </w:rPr>
        <w:t xml:space="preserve">nformación </w:t>
      </w:r>
      <w:r w:rsidR="00B10E9D">
        <w:rPr>
          <w:b w:val="0"/>
          <w:sz w:val="22"/>
          <w:szCs w:val="22"/>
        </w:rPr>
        <w:t>C</w:t>
      </w:r>
      <w:r w:rsidRPr="00AB3C09">
        <w:rPr>
          <w:b w:val="0"/>
          <w:sz w:val="22"/>
          <w:szCs w:val="22"/>
        </w:rPr>
        <w:t xml:space="preserve">onfidencial bajo los términos de una orden o requerimiento legal válido y vigente emitido </w:t>
      </w:r>
      <w:r w:rsidRPr="00AB3C09">
        <w:rPr>
          <w:b w:val="0"/>
          <w:sz w:val="22"/>
          <w:szCs w:val="22"/>
        </w:rPr>
        <w:lastRenderedPageBreak/>
        <w:t xml:space="preserve">por un ente administrativo, judicial u otra autoridad competente, pondrá este hecho en conocimiento de </w:t>
      </w:r>
      <w:r w:rsidR="00956E6C">
        <w:rPr>
          <w:b w:val="0"/>
          <w:sz w:val="22"/>
          <w:szCs w:val="22"/>
        </w:rPr>
        <w:t>EXPERTA</w:t>
      </w:r>
      <w:r w:rsidRPr="00AB3C09">
        <w:rPr>
          <w:b w:val="0"/>
          <w:sz w:val="22"/>
          <w:szCs w:val="22"/>
        </w:rPr>
        <w:t xml:space="preserve"> de inmediato a fin de que esta última determine su posición respecto del o los requerimientos en cuestión.</w:t>
      </w:r>
    </w:p>
    <w:p w14:paraId="77DB40CA" w14:textId="68D6D4EF" w:rsidR="00AB3C09" w:rsidRPr="00AB3C09" w:rsidRDefault="00AB3C09" w:rsidP="00AB3C09">
      <w:pPr>
        <w:pStyle w:val="CM1"/>
        <w:spacing w:after="257"/>
        <w:jc w:val="both"/>
        <w:rPr>
          <w:rFonts w:cs="Arial"/>
          <w:color w:val="000000"/>
          <w:sz w:val="22"/>
          <w:szCs w:val="22"/>
        </w:rPr>
      </w:pPr>
      <w:r w:rsidRPr="00AB3C09">
        <w:rPr>
          <w:rFonts w:cs="Arial"/>
          <w:color w:val="000000"/>
          <w:sz w:val="22"/>
          <w:szCs w:val="22"/>
        </w:rPr>
        <w:t>El incumplimiento total o parcial por parte de</w:t>
      </w:r>
      <w:r w:rsidR="00804A92">
        <w:rPr>
          <w:rFonts w:cs="Arial"/>
          <w:color w:val="000000"/>
          <w:sz w:val="22"/>
          <w:szCs w:val="22"/>
        </w:rPr>
        <w:t>l</w:t>
      </w:r>
      <w:r w:rsidR="007E7188">
        <w:rPr>
          <w:rFonts w:cs="Arial"/>
          <w:color w:val="000000"/>
          <w:sz w:val="22"/>
          <w:szCs w:val="22"/>
        </w:rPr>
        <w:t xml:space="preserve"> PRODUCTOR</w:t>
      </w:r>
      <w:r w:rsidRPr="00AB3C09">
        <w:rPr>
          <w:rFonts w:cs="Arial"/>
          <w:color w:val="000000"/>
          <w:sz w:val="22"/>
          <w:szCs w:val="22"/>
        </w:rPr>
        <w:t xml:space="preserve"> </w:t>
      </w:r>
      <w:r w:rsidR="00982F0E">
        <w:rPr>
          <w:rFonts w:cs="Arial"/>
          <w:color w:val="000000"/>
          <w:sz w:val="22"/>
          <w:szCs w:val="22"/>
        </w:rPr>
        <w:t xml:space="preserve">y/o cualquiera de sus dependientes </w:t>
      </w:r>
      <w:r w:rsidR="00986789">
        <w:rPr>
          <w:rFonts w:cs="Arial"/>
          <w:color w:val="000000"/>
          <w:sz w:val="22"/>
          <w:szCs w:val="22"/>
        </w:rPr>
        <w:t xml:space="preserve">o personas contratadas </w:t>
      </w:r>
      <w:r w:rsidRPr="00AB3C09">
        <w:rPr>
          <w:rFonts w:cs="Arial"/>
          <w:color w:val="000000"/>
          <w:sz w:val="22"/>
          <w:szCs w:val="22"/>
        </w:rPr>
        <w:t xml:space="preserve">de las obligaciones de confidencialidad aquí previstas, lo hará responsable de todos los daños y perjuicios ocasionados a </w:t>
      </w:r>
      <w:r w:rsidR="00956E6C">
        <w:rPr>
          <w:rFonts w:cs="Arial"/>
          <w:color w:val="000000"/>
          <w:sz w:val="22"/>
          <w:szCs w:val="22"/>
        </w:rPr>
        <w:t>EXPERTA</w:t>
      </w:r>
      <w:r w:rsidRPr="00AB3C09">
        <w:rPr>
          <w:rFonts w:cs="Arial"/>
          <w:color w:val="000000"/>
          <w:sz w:val="22"/>
          <w:szCs w:val="22"/>
        </w:rPr>
        <w:t xml:space="preserve">, incluidos los de cualquier reclamo judicial y/o extrajudicial que pudiera ocasionarse con motivo de la divulgación o revelación de la información confidencial realizada en violación de las obligaciones asumidas por </w:t>
      </w:r>
      <w:r w:rsidR="006B7423">
        <w:rPr>
          <w:rFonts w:cs="Arial"/>
          <w:color w:val="000000"/>
          <w:sz w:val="22"/>
          <w:szCs w:val="22"/>
        </w:rPr>
        <w:t>la</w:t>
      </w:r>
      <w:r w:rsidRPr="00AB3C09">
        <w:rPr>
          <w:rFonts w:cs="Arial"/>
          <w:color w:val="000000"/>
          <w:sz w:val="22"/>
          <w:szCs w:val="22"/>
        </w:rPr>
        <w:t xml:space="preserve"> presente y a la ley 25.326 de </w:t>
      </w:r>
      <w:r w:rsidR="00D9766F">
        <w:rPr>
          <w:rFonts w:cs="Arial"/>
          <w:color w:val="000000"/>
          <w:sz w:val="22"/>
          <w:szCs w:val="22"/>
        </w:rPr>
        <w:t>Protección de Datos Personales</w:t>
      </w:r>
      <w:r w:rsidRPr="00AB3C09">
        <w:rPr>
          <w:rFonts w:cs="Arial"/>
          <w:color w:val="000000"/>
          <w:sz w:val="22"/>
          <w:szCs w:val="22"/>
        </w:rPr>
        <w:t xml:space="preserve">, sin perjuicio de cualquier otra obligación que por su incumplimiento total o parcial le pudiera corresponder, obligándose a mantener indemne a </w:t>
      </w:r>
      <w:r w:rsidR="00956E6C">
        <w:rPr>
          <w:rFonts w:cs="Arial"/>
          <w:color w:val="000000"/>
          <w:sz w:val="22"/>
          <w:szCs w:val="22"/>
        </w:rPr>
        <w:t>EXPERTA</w:t>
      </w:r>
      <w:bookmarkStart w:id="10" w:name="_Hlk15055985"/>
      <w:r w:rsidR="00A16085">
        <w:rPr>
          <w:rFonts w:cs="Arial"/>
          <w:color w:val="000000"/>
          <w:sz w:val="22"/>
          <w:szCs w:val="22"/>
        </w:rPr>
        <w:t xml:space="preserve">, </w:t>
      </w:r>
      <w:r w:rsidR="00A16085">
        <w:rPr>
          <w:sz w:val="22"/>
          <w:szCs w:val="22"/>
          <w:lang w:eastAsia="es-AR"/>
        </w:rPr>
        <w:t>sus accionistas, directores y dependientes</w:t>
      </w:r>
      <w:bookmarkEnd w:id="10"/>
      <w:r w:rsidRPr="00AB3C09">
        <w:rPr>
          <w:rFonts w:cs="Arial"/>
          <w:color w:val="000000"/>
          <w:sz w:val="22"/>
          <w:szCs w:val="22"/>
        </w:rPr>
        <w:t>.</w:t>
      </w:r>
    </w:p>
    <w:p w14:paraId="202275CB" w14:textId="77777777" w:rsidR="009A3ACB" w:rsidRPr="009A3ACB" w:rsidRDefault="009A3ACB" w:rsidP="009A3ACB">
      <w:pPr>
        <w:pStyle w:val="Default"/>
      </w:pPr>
    </w:p>
    <w:p w14:paraId="650DC16A" w14:textId="51E2CEC4" w:rsidR="00E60CE3" w:rsidRPr="00E00E22" w:rsidRDefault="00E60CE3" w:rsidP="00E00E22">
      <w:pPr>
        <w:pStyle w:val="NormalWeb"/>
        <w:spacing w:line="360" w:lineRule="auto"/>
        <w:jc w:val="both"/>
        <w:rPr>
          <w:rFonts w:ascii="Arial" w:hAnsi="Arial"/>
          <w:b/>
          <w:bCs/>
          <w:color w:val="000000"/>
          <w:sz w:val="22"/>
          <w:szCs w:val="22"/>
          <w:u w:val="single"/>
        </w:rPr>
      </w:pPr>
      <w:r w:rsidRPr="00E00E22">
        <w:rPr>
          <w:rFonts w:ascii="Arial" w:hAnsi="Arial"/>
          <w:b/>
          <w:bCs/>
          <w:color w:val="000000"/>
          <w:sz w:val="22"/>
          <w:szCs w:val="22"/>
        </w:rPr>
        <w:t xml:space="preserve">10. </w:t>
      </w:r>
      <w:r w:rsidR="00D846E7" w:rsidRPr="00923041">
        <w:rPr>
          <w:rFonts w:ascii="Arial" w:hAnsi="Arial"/>
          <w:b/>
          <w:bCs/>
          <w:color w:val="000000"/>
          <w:sz w:val="22"/>
          <w:szCs w:val="22"/>
          <w:u w:val="single"/>
        </w:rPr>
        <w:t xml:space="preserve">ACEPTACIÓN DE LA PROPUESTA - </w:t>
      </w:r>
      <w:r w:rsidRPr="00923041">
        <w:rPr>
          <w:rFonts w:ascii="Arial" w:hAnsi="Arial"/>
          <w:b/>
          <w:bCs/>
          <w:color w:val="000000"/>
          <w:sz w:val="22"/>
          <w:szCs w:val="22"/>
          <w:u w:val="single"/>
        </w:rPr>
        <w:t>PLAZO</w:t>
      </w:r>
      <w:r w:rsidRPr="00E00E22">
        <w:rPr>
          <w:rFonts w:ascii="Arial" w:hAnsi="Arial"/>
          <w:b/>
          <w:bCs/>
          <w:color w:val="000000"/>
          <w:sz w:val="22"/>
          <w:szCs w:val="22"/>
          <w:u w:val="single"/>
        </w:rPr>
        <w:t xml:space="preserve"> DE VIGENCIA</w:t>
      </w:r>
      <w:r w:rsidR="009A3ACB" w:rsidRPr="00E00E22">
        <w:rPr>
          <w:rFonts w:ascii="Arial" w:hAnsi="Arial"/>
          <w:b/>
          <w:bCs/>
          <w:color w:val="000000"/>
          <w:sz w:val="22"/>
          <w:szCs w:val="22"/>
          <w:u w:val="single"/>
        </w:rPr>
        <w:t>:</w:t>
      </w:r>
    </w:p>
    <w:p w14:paraId="5BC1E316" w14:textId="5FDF5F2B" w:rsidR="005F3947" w:rsidRPr="001A1813" w:rsidRDefault="00E60CE3" w:rsidP="00E00E22">
      <w:pPr>
        <w:pStyle w:val="NormalWeb"/>
        <w:spacing w:line="360" w:lineRule="auto"/>
        <w:jc w:val="both"/>
        <w:rPr>
          <w:rFonts w:ascii="Arial" w:hAnsi="Arial" w:cs="Arial"/>
          <w:color w:val="000000"/>
          <w:sz w:val="22"/>
          <w:szCs w:val="22"/>
        </w:rPr>
      </w:pPr>
      <w:r w:rsidRPr="001A1813">
        <w:rPr>
          <w:rFonts w:ascii="Arial" w:hAnsi="Arial" w:cs="Arial"/>
          <w:b/>
          <w:bCs/>
          <w:color w:val="000000"/>
          <w:sz w:val="22"/>
          <w:szCs w:val="22"/>
        </w:rPr>
        <w:t xml:space="preserve">10.1. </w:t>
      </w:r>
      <w:bookmarkStart w:id="11" w:name="_Hlk15056246"/>
      <w:r w:rsidR="002D3E8F" w:rsidRPr="001A1813">
        <w:rPr>
          <w:rFonts w:ascii="Arial" w:hAnsi="Arial" w:cs="Arial"/>
          <w:bCs/>
          <w:color w:val="000000"/>
          <w:sz w:val="22"/>
          <w:szCs w:val="22"/>
        </w:rPr>
        <w:t xml:space="preserve">La presente </w:t>
      </w:r>
      <w:r w:rsidR="00BA3AB1">
        <w:rPr>
          <w:rFonts w:ascii="Arial" w:hAnsi="Arial" w:cs="Arial"/>
          <w:bCs/>
          <w:color w:val="000000"/>
          <w:sz w:val="22"/>
          <w:szCs w:val="22"/>
        </w:rPr>
        <w:t>P</w:t>
      </w:r>
      <w:r w:rsidR="00FD2A0B" w:rsidRPr="001A1813">
        <w:rPr>
          <w:rFonts w:ascii="Arial" w:hAnsi="Arial" w:cs="Arial"/>
          <w:bCs/>
          <w:color w:val="000000"/>
          <w:sz w:val="22"/>
          <w:szCs w:val="22"/>
        </w:rPr>
        <w:t>ropuesta</w:t>
      </w:r>
      <w:r w:rsidR="002D3E8F" w:rsidRPr="001A1813">
        <w:rPr>
          <w:rFonts w:ascii="Arial" w:hAnsi="Arial" w:cs="Arial"/>
          <w:bCs/>
          <w:color w:val="000000"/>
          <w:sz w:val="22"/>
          <w:szCs w:val="22"/>
        </w:rPr>
        <w:t xml:space="preserve"> </w:t>
      </w:r>
      <w:r w:rsidR="004E5C84">
        <w:rPr>
          <w:rFonts w:ascii="Arial" w:hAnsi="Arial" w:cs="Arial"/>
          <w:color w:val="000000"/>
          <w:sz w:val="22"/>
          <w:szCs w:val="22"/>
        </w:rPr>
        <w:t xml:space="preserve">se considerará aceptada en todos sus términos con </w:t>
      </w:r>
      <w:r w:rsidR="001F707F">
        <w:rPr>
          <w:rFonts w:ascii="Arial" w:hAnsi="Arial" w:cs="Arial"/>
          <w:color w:val="000000"/>
          <w:sz w:val="22"/>
          <w:szCs w:val="22"/>
        </w:rPr>
        <w:t>el pago</w:t>
      </w:r>
      <w:r w:rsidR="004E5C84">
        <w:rPr>
          <w:rFonts w:ascii="Arial" w:hAnsi="Arial" w:cs="Arial"/>
          <w:color w:val="000000"/>
          <w:sz w:val="22"/>
          <w:szCs w:val="22"/>
        </w:rPr>
        <w:t xml:space="preserve"> de la primera factura emitida por el PRODUCTOR en virtud de su intermediación.</w:t>
      </w:r>
      <w:bookmarkEnd w:id="11"/>
    </w:p>
    <w:p w14:paraId="3831AC31" w14:textId="084733CF" w:rsidR="005F3947" w:rsidRDefault="00E60CE3" w:rsidP="00AE30FB">
      <w:pPr>
        <w:pStyle w:val="CM14"/>
        <w:spacing w:after="390" w:line="380" w:lineRule="atLeast"/>
        <w:jc w:val="both"/>
        <w:rPr>
          <w:rFonts w:cs="Arial"/>
          <w:color w:val="000000"/>
          <w:sz w:val="22"/>
          <w:szCs w:val="22"/>
        </w:rPr>
      </w:pPr>
      <w:r>
        <w:rPr>
          <w:rFonts w:cs="Arial"/>
          <w:b/>
          <w:bCs/>
          <w:color w:val="000000"/>
          <w:sz w:val="22"/>
          <w:szCs w:val="22"/>
        </w:rPr>
        <w:t xml:space="preserve">10.2. </w:t>
      </w:r>
      <w:r w:rsidRPr="00EF5864">
        <w:rPr>
          <w:rFonts w:cs="Arial"/>
          <w:color w:val="000000"/>
          <w:sz w:val="22"/>
          <w:szCs w:val="22"/>
        </w:rPr>
        <w:t xml:space="preserve">De aceptarse válidamente la presente </w:t>
      </w:r>
      <w:r w:rsidR="00BA3AB1">
        <w:rPr>
          <w:rFonts w:cs="Arial"/>
          <w:color w:val="000000"/>
          <w:sz w:val="22"/>
          <w:szCs w:val="22"/>
        </w:rPr>
        <w:t>P</w:t>
      </w:r>
      <w:r w:rsidR="00FD2A0B">
        <w:rPr>
          <w:rFonts w:cs="Arial"/>
          <w:color w:val="000000"/>
          <w:sz w:val="22"/>
          <w:szCs w:val="22"/>
        </w:rPr>
        <w:t>ropuesta</w:t>
      </w:r>
      <w:r w:rsidR="005F3947">
        <w:rPr>
          <w:rFonts w:cs="Arial"/>
          <w:color w:val="000000"/>
          <w:sz w:val="22"/>
          <w:szCs w:val="22"/>
        </w:rPr>
        <w:t xml:space="preserve"> quedará automáticamente sin efecto cualquier otra relación contractual de producción que pudiere existir entre las </w:t>
      </w:r>
      <w:r w:rsidR="006B7423">
        <w:rPr>
          <w:rFonts w:cs="Arial"/>
          <w:color w:val="000000"/>
          <w:sz w:val="22"/>
          <w:szCs w:val="22"/>
        </w:rPr>
        <w:t>P</w:t>
      </w:r>
      <w:r w:rsidR="002B7AB3">
        <w:rPr>
          <w:rFonts w:cs="Arial"/>
          <w:color w:val="000000"/>
          <w:sz w:val="22"/>
          <w:szCs w:val="22"/>
        </w:rPr>
        <w:t>artes</w:t>
      </w:r>
      <w:r w:rsidR="00446675">
        <w:rPr>
          <w:rFonts w:cs="Arial"/>
          <w:color w:val="000000"/>
          <w:sz w:val="22"/>
          <w:szCs w:val="22"/>
        </w:rPr>
        <w:t>.</w:t>
      </w:r>
    </w:p>
    <w:p w14:paraId="0FDFBCB4" w14:textId="5335E2F5" w:rsidR="00992DFF" w:rsidRPr="00992DFF" w:rsidRDefault="005F3947" w:rsidP="0063736F">
      <w:pPr>
        <w:pStyle w:val="CM14"/>
        <w:spacing w:after="390" w:line="380" w:lineRule="atLeast"/>
        <w:jc w:val="both"/>
      </w:pPr>
      <w:r w:rsidRPr="0041364C">
        <w:rPr>
          <w:rFonts w:cs="Arial"/>
          <w:b/>
          <w:color w:val="000000"/>
          <w:sz w:val="22"/>
          <w:szCs w:val="22"/>
        </w:rPr>
        <w:t>10.3.</w:t>
      </w:r>
      <w:r>
        <w:rPr>
          <w:rFonts w:cs="Arial"/>
          <w:color w:val="000000"/>
          <w:sz w:val="22"/>
          <w:szCs w:val="22"/>
        </w:rPr>
        <w:t xml:space="preserve"> En el supuesto de ser aceptada la </w:t>
      </w:r>
      <w:r w:rsidR="00BA3AB1">
        <w:rPr>
          <w:rFonts w:cs="Arial"/>
          <w:color w:val="000000"/>
          <w:sz w:val="22"/>
          <w:szCs w:val="22"/>
        </w:rPr>
        <w:t>P</w:t>
      </w:r>
      <w:r w:rsidR="00FD2A0B">
        <w:rPr>
          <w:rFonts w:cs="Arial"/>
          <w:color w:val="000000"/>
          <w:sz w:val="22"/>
          <w:szCs w:val="22"/>
        </w:rPr>
        <w:t>ropuesta</w:t>
      </w:r>
      <w:r>
        <w:rPr>
          <w:rFonts w:cs="Arial"/>
          <w:color w:val="000000"/>
          <w:sz w:val="22"/>
          <w:szCs w:val="22"/>
        </w:rPr>
        <w:t>, la misma tendrá</w:t>
      </w:r>
      <w:r w:rsidR="00E60CE3" w:rsidRPr="00EF5864">
        <w:rPr>
          <w:rFonts w:cs="Arial"/>
          <w:color w:val="000000"/>
          <w:sz w:val="22"/>
          <w:szCs w:val="22"/>
        </w:rPr>
        <w:t xml:space="preserve"> vigencia por 1 (un) año a contar desde la </w:t>
      </w:r>
      <w:r>
        <w:rPr>
          <w:rFonts w:cs="Arial"/>
          <w:color w:val="000000"/>
          <w:sz w:val="22"/>
          <w:szCs w:val="22"/>
        </w:rPr>
        <w:t>fecha de aceptación de la presente y será renovada</w:t>
      </w:r>
      <w:r w:rsidR="00E60CE3" w:rsidRPr="00EF5864">
        <w:rPr>
          <w:rFonts w:cs="Arial"/>
          <w:color w:val="000000"/>
          <w:sz w:val="22"/>
          <w:szCs w:val="22"/>
        </w:rPr>
        <w:t xml:space="preserve"> </w:t>
      </w:r>
      <w:r w:rsidR="00E60CE3">
        <w:rPr>
          <w:rFonts w:cs="Arial"/>
          <w:color w:val="000000"/>
          <w:sz w:val="22"/>
          <w:szCs w:val="22"/>
        </w:rPr>
        <w:t xml:space="preserve">automáticamente si las </w:t>
      </w:r>
      <w:r w:rsidR="00F22F47">
        <w:rPr>
          <w:rFonts w:cs="Arial"/>
          <w:color w:val="000000"/>
          <w:sz w:val="22"/>
          <w:szCs w:val="22"/>
        </w:rPr>
        <w:t>P</w:t>
      </w:r>
      <w:r w:rsidR="002B7AB3">
        <w:rPr>
          <w:rFonts w:cs="Arial"/>
          <w:color w:val="000000"/>
          <w:sz w:val="22"/>
          <w:szCs w:val="22"/>
        </w:rPr>
        <w:t>artes</w:t>
      </w:r>
      <w:r w:rsidR="00E60CE3">
        <w:rPr>
          <w:rFonts w:cs="Arial"/>
          <w:color w:val="000000"/>
          <w:sz w:val="22"/>
          <w:szCs w:val="22"/>
        </w:rPr>
        <w:t xml:space="preserve"> no manifiestan lo contrario por períodos anuales. La oposición a la renovación automática deberá ser notificada con una anticipación no menor a 30 (treinta) días </w:t>
      </w:r>
      <w:r w:rsidR="00EA6D66">
        <w:rPr>
          <w:rFonts w:cs="Arial"/>
          <w:color w:val="000000"/>
          <w:sz w:val="22"/>
          <w:szCs w:val="22"/>
        </w:rPr>
        <w:t xml:space="preserve">corridos </w:t>
      </w:r>
      <w:r w:rsidR="00E60CE3">
        <w:rPr>
          <w:rFonts w:cs="Arial"/>
          <w:color w:val="000000"/>
          <w:sz w:val="22"/>
          <w:szCs w:val="22"/>
        </w:rPr>
        <w:t xml:space="preserve">en que se haga efectiva la misma. </w:t>
      </w:r>
    </w:p>
    <w:p w14:paraId="58FDAEC6" w14:textId="77777777" w:rsidR="00C74C04" w:rsidRDefault="00C74C04" w:rsidP="00177A4E">
      <w:pPr>
        <w:pStyle w:val="NormalWeb"/>
        <w:spacing w:line="360" w:lineRule="auto"/>
        <w:jc w:val="both"/>
        <w:rPr>
          <w:rFonts w:ascii="Arial" w:hAnsi="Arial"/>
          <w:b/>
          <w:bCs/>
          <w:color w:val="000000"/>
          <w:sz w:val="22"/>
          <w:szCs w:val="22"/>
        </w:rPr>
      </w:pPr>
    </w:p>
    <w:p w14:paraId="1556ED55" w14:textId="65CBDD82" w:rsidR="00E60CE3" w:rsidRPr="00177A4E" w:rsidRDefault="00E60CE3" w:rsidP="00177A4E">
      <w:pPr>
        <w:pStyle w:val="NormalWeb"/>
        <w:spacing w:line="360" w:lineRule="auto"/>
        <w:jc w:val="both"/>
        <w:rPr>
          <w:rFonts w:ascii="Arial" w:hAnsi="Arial"/>
          <w:b/>
          <w:bCs/>
          <w:color w:val="000000"/>
          <w:sz w:val="22"/>
          <w:szCs w:val="22"/>
          <w:u w:val="single"/>
        </w:rPr>
      </w:pPr>
      <w:r w:rsidRPr="00177A4E">
        <w:rPr>
          <w:rFonts w:ascii="Arial" w:hAnsi="Arial"/>
          <w:b/>
          <w:bCs/>
          <w:color w:val="000000"/>
          <w:sz w:val="22"/>
          <w:szCs w:val="22"/>
        </w:rPr>
        <w:t xml:space="preserve">11. </w:t>
      </w:r>
      <w:r w:rsidRPr="00177A4E">
        <w:rPr>
          <w:rFonts w:ascii="Arial" w:hAnsi="Arial"/>
          <w:b/>
          <w:bCs/>
          <w:color w:val="000000"/>
          <w:sz w:val="22"/>
          <w:szCs w:val="22"/>
          <w:u w:val="single"/>
        </w:rPr>
        <w:t>RESCISIÓN</w:t>
      </w:r>
      <w:r w:rsidR="009A3ACB" w:rsidRPr="00177A4E">
        <w:rPr>
          <w:rFonts w:ascii="Arial" w:hAnsi="Arial"/>
          <w:b/>
          <w:bCs/>
          <w:color w:val="000000"/>
          <w:sz w:val="22"/>
          <w:szCs w:val="22"/>
          <w:u w:val="single"/>
        </w:rPr>
        <w:t>:</w:t>
      </w:r>
    </w:p>
    <w:p w14:paraId="42DB823D" w14:textId="5550A539" w:rsidR="00E60CE3" w:rsidRPr="00177A4E" w:rsidRDefault="00E60CE3" w:rsidP="00177A4E">
      <w:pPr>
        <w:pStyle w:val="NormalWeb"/>
        <w:spacing w:line="360" w:lineRule="auto"/>
        <w:jc w:val="both"/>
        <w:rPr>
          <w:rFonts w:ascii="Arial" w:hAnsi="Arial"/>
          <w:bCs/>
          <w:color w:val="000000"/>
          <w:sz w:val="22"/>
          <w:szCs w:val="22"/>
        </w:rPr>
      </w:pPr>
      <w:r w:rsidRPr="00177A4E">
        <w:rPr>
          <w:rFonts w:ascii="Arial" w:hAnsi="Arial"/>
          <w:bCs/>
          <w:color w:val="000000"/>
          <w:sz w:val="22"/>
          <w:szCs w:val="22"/>
        </w:rPr>
        <w:t xml:space="preserve">En caso de aceptarse la presente </w:t>
      </w:r>
      <w:r w:rsidR="00BA3AB1">
        <w:rPr>
          <w:rFonts w:ascii="Arial" w:hAnsi="Arial"/>
          <w:bCs/>
          <w:color w:val="000000"/>
          <w:sz w:val="22"/>
          <w:szCs w:val="22"/>
        </w:rPr>
        <w:t>P</w:t>
      </w:r>
      <w:r w:rsidR="00FD2A0B" w:rsidRPr="00177A4E">
        <w:rPr>
          <w:rFonts w:ascii="Arial" w:hAnsi="Arial"/>
          <w:bCs/>
          <w:color w:val="000000"/>
          <w:sz w:val="22"/>
          <w:szCs w:val="22"/>
        </w:rPr>
        <w:t>ropuesta</w:t>
      </w:r>
      <w:r w:rsidRPr="00177A4E">
        <w:rPr>
          <w:rFonts w:ascii="Arial" w:hAnsi="Arial"/>
          <w:bCs/>
          <w:color w:val="000000"/>
          <w:sz w:val="22"/>
          <w:szCs w:val="22"/>
        </w:rPr>
        <w:t xml:space="preserve">, la respectiva relación podrá rescindirse: </w:t>
      </w:r>
    </w:p>
    <w:p w14:paraId="4264DB7A" w14:textId="77777777" w:rsidR="00B10E9D" w:rsidRDefault="00E60CE3" w:rsidP="00AE30FB">
      <w:pPr>
        <w:pStyle w:val="CM14"/>
        <w:spacing w:after="390" w:line="380" w:lineRule="atLeast"/>
        <w:jc w:val="both"/>
        <w:rPr>
          <w:rFonts w:cs="Arial"/>
          <w:color w:val="000000"/>
          <w:sz w:val="22"/>
          <w:szCs w:val="22"/>
        </w:rPr>
      </w:pPr>
      <w:r>
        <w:rPr>
          <w:rFonts w:cs="Arial"/>
          <w:b/>
          <w:bCs/>
          <w:color w:val="000000"/>
          <w:sz w:val="22"/>
          <w:szCs w:val="22"/>
        </w:rPr>
        <w:t xml:space="preserve">11.1. </w:t>
      </w:r>
      <w:r>
        <w:rPr>
          <w:rFonts w:cs="Arial"/>
          <w:color w:val="000000"/>
          <w:sz w:val="22"/>
          <w:szCs w:val="22"/>
        </w:rPr>
        <w:t xml:space="preserve">Sin expresión de causa: </w:t>
      </w:r>
    </w:p>
    <w:p w14:paraId="7A202603" w14:textId="575B24FD" w:rsidR="00C41056" w:rsidRDefault="00B10E9D" w:rsidP="00AE30FB">
      <w:pPr>
        <w:pStyle w:val="CM14"/>
        <w:spacing w:after="390" w:line="380" w:lineRule="atLeast"/>
        <w:jc w:val="both"/>
        <w:rPr>
          <w:rFonts w:cs="Arial"/>
          <w:color w:val="000000"/>
          <w:sz w:val="22"/>
          <w:szCs w:val="22"/>
        </w:rPr>
      </w:pPr>
      <w:r w:rsidRPr="00623CD4">
        <w:rPr>
          <w:rFonts w:cs="Arial"/>
          <w:b/>
          <w:bCs/>
          <w:color w:val="000000"/>
          <w:sz w:val="22"/>
          <w:szCs w:val="22"/>
        </w:rPr>
        <w:lastRenderedPageBreak/>
        <w:t>11.1.1.</w:t>
      </w:r>
      <w:r>
        <w:rPr>
          <w:rFonts w:cs="Arial"/>
          <w:color w:val="000000"/>
          <w:sz w:val="22"/>
          <w:szCs w:val="22"/>
        </w:rPr>
        <w:t xml:space="preserve"> </w:t>
      </w:r>
      <w:r w:rsidR="00E60CE3">
        <w:rPr>
          <w:rFonts w:cs="Arial"/>
          <w:color w:val="000000"/>
          <w:sz w:val="22"/>
          <w:szCs w:val="22"/>
        </w:rPr>
        <w:t xml:space="preserve">Cualquiera de las </w:t>
      </w:r>
      <w:r w:rsidR="006B7423">
        <w:rPr>
          <w:rFonts w:cs="Arial"/>
          <w:color w:val="000000"/>
          <w:sz w:val="22"/>
          <w:szCs w:val="22"/>
        </w:rPr>
        <w:t>P</w:t>
      </w:r>
      <w:r w:rsidR="00664E3A">
        <w:rPr>
          <w:rFonts w:cs="Arial"/>
          <w:color w:val="000000"/>
          <w:sz w:val="22"/>
          <w:szCs w:val="22"/>
        </w:rPr>
        <w:t>artes</w:t>
      </w:r>
      <w:r w:rsidR="00E60CE3">
        <w:rPr>
          <w:rFonts w:cs="Arial"/>
          <w:color w:val="000000"/>
          <w:sz w:val="22"/>
          <w:szCs w:val="22"/>
        </w:rPr>
        <w:t xml:space="preserve"> podrá rescindir la relación resultante de la </w:t>
      </w:r>
      <w:r w:rsidR="00BA3AB1">
        <w:rPr>
          <w:rFonts w:cs="Arial"/>
          <w:color w:val="000000"/>
          <w:sz w:val="22"/>
          <w:szCs w:val="22"/>
        </w:rPr>
        <w:t>P</w:t>
      </w:r>
      <w:r w:rsidR="00FD2A0B">
        <w:rPr>
          <w:rFonts w:cs="Arial"/>
          <w:color w:val="000000"/>
          <w:sz w:val="22"/>
          <w:szCs w:val="22"/>
        </w:rPr>
        <w:t>ropuesta</w:t>
      </w:r>
      <w:r w:rsidR="00E60CE3">
        <w:rPr>
          <w:rFonts w:cs="Arial"/>
          <w:color w:val="000000"/>
          <w:sz w:val="22"/>
          <w:szCs w:val="22"/>
        </w:rPr>
        <w:t xml:space="preserve"> aceptada, en cualquier momento y sin expresar causa</w:t>
      </w:r>
      <w:r w:rsidR="00986789">
        <w:rPr>
          <w:rFonts w:cs="Arial"/>
          <w:color w:val="000000"/>
          <w:sz w:val="22"/>
          <w:szCs w:val="22"/>
        </w:rPr>
        <w:t>,</w:t>
      </w:r>
      <w:r w:rsidR="00E60CE3">
        <w:rPr>
          <w:rFonts w:cs="Arial"/>
          <w:color w:val="000000"/>
          <w:sz w:val="22"/>
          <w:szCs w:val="22"/>
        </w:rPr>
        <w:t xml:space="preserve"> notificando a la otra por medio fehaciente su decisión de rescindir con una anticipación no menor de treinta (30) días </w:t>
      </w:r>
      <w:r w:rsidR="00EA6D66">
        <w:rPr>
          <w:rFonts w:cs="Arial"/>
          <w:color w:val="000000"/>
          <w:sz w:val="22"/>
          <w:szCs w:val="22"/>
        </w:rPr>
        <w:t xml:space="preserve">corridos </w:t>
      </w:r>
      <w:r w:rsidR="00E60CE3">
        <w:rPr>
          <w:rFonts w:cs="Arial"/>
          <w:color w:val="000000"/>
          <w:sz w:val="22"/>
          <w:szCs w:val="22"/>
        </w:rPr>
        <w:t xml:space="preserve">a la fecha en que se haga efectiva la rescisión, no generando este hecho obligación de indemnización alguna para ninguna de las </w:t>
      </w:r>
      <w:r w:rsidR="00F22F47">
        <w:rPr>
          <w:rFonts w:cs="Arial"/>
          <w:color w:val="000000"/>
          <w:sz w:val="22"/>
          <w:szCs w:val="22"/>
        </w:rPr>
        <w:t>P</w:t>
      </w:r>
      <w:r w:rsidR="00664E3A">
        <w:rPr>
          <w:rFonts w:cs="Arial"/>
          <w:color w:val="000000"/>
          <w:sz w:val="22"/>
          <w:szCs w:val="22"/>
        </w:rPr>
        <w:t>artes</w:t>
      </w:r>
      <w:r w:rsidR="00E60CE3">
        <w:rPr>
          <w:rFonts w:cs="Arial"/>
          <w:color w:val="000000"/>
          <w:sz w:val="22"/>
          <w:szCs w:val="22"/>
        </w:rPr>
        <w:t>.</w:t>
      </w:r>
    </w:p>
    <w:p w14:paraId="3E5F48B6" w14:textId="4BD5187D" w:rsidR="00C41056" w:rsidRPr="00C41056" w:rsidRDefault="00C41056" w:rsidP="00C41056">
      <w:pPr>
        <w:pStyle w:val="CM14"/>
        <w:spacing w:after="390" w:line="380" w:lineRule="atLeast"/>
        <w:jc w:val="both"/>
        <w:rPr>
          <w:rFonts w:cs="Arial"/>
          <w:color w:val="000000"/>
          <w:sz w:val="22"/>
          <w:szCs w:val="22"/>
        </w:rPr>
      </w:pPr>
      <w:r>
        <w:rPr>
          <w:rFonts w:cs="Arial"/>
          <w:color w:val="000000"/>
          <w:sz w:val="22"/>
          <w:szCs w:val="22"/>
        </w:rPr>
        <w:t xml:space="preserve">Independientemente de la cantidad de renovaciones automáticas que se realicen de la presente </w:t>
      </w:r>
      <w:r w:rsidR="00BA3AB1">
        <w:rPr>
          <w:rFonts w:cs="Arial"/>
          <w:color w:val="000000"/>
          <w:sz w:val="22"/>
          <w:szCs w:val="22"/>
        </w:rPr>
        <w:t>P</w:t>
      </w:r>
      <w:r>
        <w:rPr>
          <w:rFonts w:cs="Arial"/>
          <w:color w:val="000000"/>
          <w:sz w:val="22"/>
          <w:szCs w:val="22"/>
        </w:rPr>
        <w:t>ropuesta, el plazo de preaviso será siempre de treinta (30) días.</w:t>
      </w:r>
      <w:r w:rsidR="00AA69D9">
        <w:rPr>
          <w:rFonts w:cs="Arial"/>
          <w:color w:val="000000"/>
          <w:sz w:val="22"/>
          <w:szCs w:val="22"/>
        </w:rPr>
        <w:t xml:space="preserve"> </w:t>
      </w:r>
      <w:r w:rsidR="00E552CF">
        <w:rPr>
          <w:rFonts w:cs="Arial"/>
          <w:color w:val="000000"/>
          <w:sz w:val="22"/>
          <w:szCs w:val="22"/>
        </w:rPr>
        <w:t>Ambas P</w:t>
      </w:r>
      <w:r w:rsidR="00664E3A">
        <w:rPr>
          <w:rFonts w:cs="Arial"/>
          <w:color w:val="000000"/>
          <w:sz w:val="22"/>
          <w:szCs w:val="22"/>
        </w:rPr>
        <w:t>artes</w:t>
      </w:r>
      <w:r w:rsidR="00E552CF">
        <w:rPr>
          <w:rFonts w:cs="Arial"/>
          <w:color w:val="000000"/>
          <w:sz w:val="22"/>
          <w:szCs w:val="22"/>
        </w:rPr>
        <w:t xml:space="preserve"> consideran que el </w:t>
      </w:r>
      <w:r w:rsidRPr="00C41056">
        <w:rPr>
          <w:rFonts w:cs="Arial"/>
          <w:color w:val="000000"/>
          <w:sz w:val="22"/>
          <w:szCs w:val="22"/>
        </w:rPr>
        <w:t>plazo</w:t>
      </w:r>
      <w:r w:rsidR="00E552CF">
        <w:rPr>
          <w:rFonts w:cs="Arial"/>
          <w:color w:val="000000"/>
          <w:sz w:val="22"/>
          <w:szCs w:val="22"/>
        </w:rPr>
        <w:t xml:space="preserve"> mencionado</w:t>
      </w:r>
      <w:r w:rsidRPr="00C41056">
        <w:rPr>
          <w:rFonts w:cs="Arial"/>
          <w:color w:val="000000"/>
          <w:sz w:val="22"/>
          <w:szCs w:val="22"/>
        </w:rPr>
        <w:t xml:space="preserve"> resulta</w:t>
      </w:r>
      <w:r w:rsidR="00C00CAD">
        <w:rPr>
          <w:rFonts w:cs="Arial"/>
          <w:color w:val="000000"/>
          <w:sz w:val="22"/>
          <w:szCs w:val="22"/>
        </w:rPr>
        <w:t xml:space="preserve"> </w:t>
      </w:r>
      <w:r w:rsidRPr="00C41056">
        <w:rPr>
          <w:rFonts w:cs="Arial"/>
          <w:color w:val="000000"/>
          <w:sz w:val="22"/>
          <w:szCs w:val="22"/>
        </w:rPr>
        <w:t>razonable</w:t>
      </w:r>
      <w:r w:rsidR="00C00CAD">
        <w:rPr>
          <w:rFonts w:cs="Arial"/>
          <w:color w:val="000000"/>
          <w:sz w:val="22"/>
          <w:szCs w:val="22"/>
        </w:rPr>
        <w:t xml:space="preserve"> a tal efecto</w:t>
      </w:r>
      <w:r w:rsidRPr="00C41056">
        <w:rPr>
          <w:rFonts w:cs="Arial"/>
          <w:color w:val="000000"/>
          <w:sz w:val="22"/>
          <w:szCs w:val="22"/>
        </w:rPr>
        <w:t>.</w:t>
      </w:r>
    </w:p>
    <w:p w14:paraId="7508E2AD" w14:textId="491951F8" w:rsidR="00C41056" w:rsidRPr="00C41056" w:rsidRDefault="00C41056" w:rsidP="0063736F">
      <w:pPr>
        <w:pStyle w:val="CM14"/>
        <w:spacing w:after="390" w:line="380" w:lineRule="atLeast"/>
        <w:jc w:val="both"/>
      </w:pPr>
      <w:r w:rsidRPr="00C41056">
        <w:rPr>
          <w:rFonts w:cs="Arial"/>
          <w:color w:val="000000"/>
          <w:sz w:val="22"/>
          <w:szCs w:val="22"/>
        </w:rPr>
        <w:t xml:space="preserve">En el supuesto de omitirse el preaviso establecido precedentemente, la indemnización por dicha omisión se calculará </w:t>
      </w:r>
      <w:r w:rsidR="003B13A4">
        <w:rPr>
          <w:rFonts w:cs="Arial"/>
          <w:color w:val="000000"/>
          <w:sz w:val="22"/>
          <w:szCs w:val="22"/>
        </w:rPr>
        <w:t xml:space="preserve">teniendo en cuenta la ganancia neta dejada de percibir </w:t>
      </w:r>
      <w:r w:rsidR="00AA69D9">
        <w:rPr>
          <w:rFonts w:cs="Arial"/>
          <w:color w:val="000000"/>
          <w:sz w:val="22"/>
          <w:szCs w:val="22"/>
        </w:rPr>
        <w:t xml:space="preserve">durante el período mencionado </w:t>
      </w:r>
      <w:r w:rsidR="003B13A4">
        <w:rPr>
          <w:rFonts w:cs="Arial"/>
          <w:color w:val="000000"/>
          <w:sz w:val="22"/>
          <w:szCs w:val="22"/>
        </w:rPr>
        <w:t>como única y excluyente indemnización.</w:t>
      </w:r>
    </w:p>
    <w:p w14:paraId="6EF84D7E" w14:textId="57B0B4C6" w:rsidR="00B10E9D" w:rsidRPr="00060F84" w:rsidRDefault="00B10E9D" w:rsidP="00AE30FB">
      <w:pPr>
        <w:pStyle w:val="CM14"/>
        <w:spacing w:after="390" w:line="380" w:lineRule="atLeast"/>
        <w:jc w:val="both"/>
        <w:rPr>
          <w:rFonts w:cs="Arial"/>
          <w:color w:val="000000"/>
          <w:sz w:val="22"/>
          <w:szCs w:val="22"/>
        </w:rPr>
      </w:pPr>
      <w:r>
        <w:rPr>
          <w:rFonts w:cs="Arial"/>
          <w:b/>
          <w:bCs/>
          <w:color w:val="000000"/>
          <w:sz w:val="22"/>
          <w:szCs w:val="22"/>
        </w:rPr>
        <w:t>11.1.2</w:t>
      </w:r>
      <w:bookmarkStart w:id="12" w:name="_Hlk15919775"/>
      <w:r>
        <w:rPr>
          <w:rFonts w:cs="Arial"/>
          <w:b/>
          <w:bCs/>
          <w:color w:val="000000"/>
          <w:sz w:val="22"/>
          <w:szCs w:val="22"/>
        </w:rPr>
        <w:t xml:space="preserve">. </w:t>
      </w:r>
      <w:bookmarkStart w:id="13" w:name="_Hlk15296835"/>
      <w:r>
        <w:rPr>
          <w:rFonts w:cs="Arial"/>
          <w:color w:val="000000"/>
          <w:sz w:val="22"/>
          <w:szCs w:val="22"/>
        </w:rPr>
        <w:t>Cualquiera de las P</w:t>
      </w:r>
      <w:r w:rsidR="00664E3A">
        <w:rPr>
          <w:rFonts w:cs="Arial"/>
          <w:color w:val="000000"/>
          <w:sz w:val="22"/>
          <w:szCs w:val="22"/>
        </w:rPr>
        <w:t>artes</w:t>
      </w:r>
      <w:r>
        <w:rPr>
          <w:rFonts w:cs="Arial"/>
          <w:color w:val="000000"/>
          <w:sz w:val="22"/>
          <w:szCs w:val="22"/>
        </w:rPr>
        <w:t xml:space="preserve"> podrá rescindir la relación resultante de la Propuesta aceptada, e</w:t>
      </w:r>
      <w:r w:rsidRPr="00060F84">
        <w:rPr>
          <w:rFonts w:cs="Arial"/>
          <w:color w:val="000000"/>
          <w:sz w:val="22"/>
          <w:szCs w:val="22"/>
        </w:rPr>
        <w:t>n cualquier momento y sin expresión de causa ni preaviso, en</w:t>
      </w:r>
      <w:r>
        <w:rPr>
          <w:rFonts w:cs="Arial"/>
          <w:color w:val="000000"/>
          <w:sz w:val="22"/>
          <w:szCs w:val="22"/>
        </w:rPr>
        <w:t xml:space="preserve"> el </w:t>
      </w:r>
      <w:r w:rsidRPr="00060F84">
        <w:rPr>
          <w:rFonts w:cs="Arial"/>
          <w:color w:val="000000"/>
          <w:sz w:val="22"/>
          <w:szCs w:val="22"/>
        </w:rPr>
        <w:t>supuesto</w:t>
      </w:r>
      <w:r>
        <w:rPr>
          <w:rFonts w:cs="Arial"/>
          <w:color w:val="000000"/>
          <w:sz w:val="22"/>
          <w:szCs w:val="22"/>
        </w:rPr>
        <w:t xml:space="preserve"> de</w:t>
      </w:r>
      <w:r w:rsidRPr="00060F84">
        <w:rPr>
          <w:rFonts w:cs="Arial"/>
          <w:color w:val="000000"/>
          <w:sz w:val="22"/>
          <w:szCs w:val="22"/>
        </w:rPr>
        <w:t xml:space="preserve"> pérdida de la autorización para funcionar</w:t>
      </w:r>
      <w:r>
        <w:rPr>
          <w:rFonts w:cs="Arial"/>
          <w:color w:val="000000"/>
          <w:sz w:val="22"/>
          <w:szCs w:val="22"/>
        </w:rPr>
        <w:t xml:space="preserve"> y/o para ejercer la profesión</w:t>
      </w:r>
      <w:r w:rsidRPr="00060F84">
        <w:rPr>
          <w:rFonts w:cs="Arial"/>
          <w:color w:val="000000"/>
          <w:sz w:val="22"/>
          <w:szCs w:val="22"/>
        </w:rPr>
        <w:t>.</w:t>
      </w:r>
      <w:bookmarkEnd w:id="13"/>
    </w:p>
    <w:bookmarkEnd w:id="12"/>
    <w:p w14:paraId="70ECF1EB" w14:textId="6BDBEB21" w:rsidR="00E60CE3" w:rsidRDefault="00E60CE3" w:rsidP="00AE30FB">
      <w:pPr>
        <w:pStyle w:val="CM14"/>
        <w:spacing w:after="390" w:line="380" w:lineRule="atLeast"/>
        <w:jc w:val="both"/>
        <w:rPr>
          <w:rFonts w:cs="Arial"/>
          <w:color w:val="000000"/>
          <w:sz w:val="22"/>
          <w:szCs w:val="22"/>
        </w:rPr>
      </w:pPr>
      <w:r>
        <w:rPr>
          <w:rFonts w:cs="Arial"/>
          <w:b/>
          <w:bCs/>
          <w:color w:val="000000"/>
          <w:sz w:val="22"/>
          <w:szCs w:val="22"/>
        </w:rPr>
        <w:t xml:space="preserve">11.2. </w:t>
      </w:r>
      <w:r>
        <w:rPr>
          <w:rFonts w:cs="Arial"/>
          <w:color w:val="000000"/>
          <w:sz w:val="22"/>
          <w:szCs w:val="22"/>
        </w:rPr>
        <w:t xml:space="preserve">Con expresión de causa: El incumplimiento por una de las </w:t>
      </w:r>
      <w:r w:rsidR="00F22F47">
        <w:rPr>
          <w:rFonts w:cs="Arial"/>
          <w:color w:val="000000"/>
          <w:sz w:val="22"/>
          <w:szCs w:val="22"/>
        </w:rPr>
        <w:t>P</w:t>
      </w:r>
      <w:r w:rsidR="00664E3A">
        <w:rPr>
          <w:rFonts w:cs="Arial"/>
          <w:color w:val="000000"/>
          <w:sz w:val="22"/>
          <w:szCs w:val="22"/>
        </w:rPr>
        <w:t>artes</w:t>
      </w:r>
      <w:r>
        <w:rPr>
          <w:rFonts w:cs="Arial"/>
          <w:color w:val="000000"/>
          <w:sz w:val="22"/>
          <w:szCs w:val="22"/>
        </w:rPr>
        <w:t xml:space="preserve"> de las condiciones establecidas en la presente </w:t>
      </w:r>
      <w:r w:rsidR="00BA3AB1">
        <w:rPr>
          <w:rFonts w:cs="Arial"/>
          <w:color w:val="000000"/>
          <w:sz w:val="22"/>
          <w:szCs w:val="22"/>
        </w:rPr>
        <w:t>P</w:t>
      </w:r>
      <w:r w:rsidR="00FD2A0B">
        <w:rPr>
          <w:rFonts w:cs="Arial"/>
          <w:color w:val="000000"/>
          <w:sz w:val="22"/>
          <w:szCs w:val="22"/>
        </w:rPr>
        <w:t>ropuesta</w:t>
      </w:r>
      <w:r>
        <w:rPr>
          <w:rFonts w:cs="Arial"/>
          <w:color w:val="000000"/>
          <w:sz w:val="22"/>
          <w:szCs w:val="22"/>
        </w:rPr>
        <w:t xml:space="preserve">, en caso de ser aceptada, facultará a la otra </w:t>
      </w:r>
      <w:r w:rsidR="00664E3A">
        <w:rPr>
          <w:rFonts w:cs="Arial"/>
          <w:color w:val="000000"/>
          <w:sz w:val="22"/>
          <w:szCs w:val="22"/>
        </w:rPr>
        <w:t>parte</w:t>
      </w:r>
      <w:r>
        <w:rPr>
          <w:rFonts w:cs="Arial"/>
          <w:color w:val="000000"/>
          <w:sz w:val="22"/>
          <w:szCs w:val="22"/>
        </w:rPr>
        <w:t xml:space="preserve"> a considerar resuelta la relación contractual, previa intimación fehaciente a regularizar la situación</w:t>
      </w:r>
      <w:bookmarkStart w:id="14" w:name="_Hlk15056770"/>
      <w:r>
        <w:rPr>
          <w:rFonts w:cs="Arial"/>
          <w:color w:val="000000"/>
          <w:sz w:val="22"/>
          <w:szCs w:val="22"/>
        </w:rPr>
        <w:t xml:space="preserve"> </w:t>
      </w:r>
      <w:bookmarkEnd w:id="14"/>
      <w:r>
        <w:rPr>
          <w:rFonts w:cs="Arial"/>
          <w:color w:val="000000"/>
          <w:sz w:val="22"/>
          <w:szCs w:val="22"/>
        </w:rPr>
        <w:t>en un plazo de diez (10) días</w:t>
      </w:r>
      <w:r w:rsidR="00986789">
        <w:rPr>
          <w:rFonts w:cs="Arial"/>
          <w:color w:val="000000"/>
          <w:sz w:val="22"/>
          <w:szCs w:val="22"/>
        </w:rPr>
        <w:t xml:space="preserve"> corridos</w:t>
      </w:r>
      <w:r>
        <w:rPr>
          <w:rFonts w:cs="Arial"/>
          <w:color w:val="000000"/>
          <w:sz w:val="22"/>
          <w:szCs w:val="22"/>
        </w:rPr>
        <w:t xml:space="preserve">. En el supuesto de continuar el incumplimiento vencido este último plazo se deberá notificar por medio fehaciente a la </w:t>
      </w:r>
      <w:r w:rsidR="00664E3A">
        <w:rPr>
          <w:rFonts w:cs="Arial"/>
          <w:color w:val="000000"/>
          <w:sz w:val="22"/>
          <w:szCs w:val="22"/>
        </w:rPr>
        <w:t>parte</w:t>
      </w:r>
      <w:r>
        <w:rPr>
          <w:rFonts w:cs="Arial"/>
          <w:color w:val="000000"/>
          <w:sz w:val="22"/>
          <w:szCs w:val="22"/>
        </w:rPr>
        <w:t xml:space="preserve"> incumplidora la decisión de rescindir la relación. La </w:t>
      </w:r>
      <w:r w:rsidR="00C74C04">
        <w:rPr>
          <w:rFonts w:cs="Arial"/>
          <w:color w:val="000000"/>
          <w:sz w:val="22"/>
          <w:szCs w:val="22"/>
        </w:rPr>
        <w:t>p</w:t>
      </w:r>
      <w:r>
        <w:rPr>
          <w:rFonts w:cs="Arial"/>
          <w:color w:val="000000"/>
          <w:sz w:val="22"/>
          <w:szCs w:val="22"/>
        </w:rPr>
        <w:t xml:space="preserve">arte que hubiere dado causa a la resolución deberá indemnizar a la otra los perjuicios que esta última sufriere como consecuencia de la resolución. </w:t>
      </w:r>
    </w:p>
    <w:p w14:paraId="0848E9DD" w14:textId="7BCD273F" w:rsidR="00C66B81" w:rsidRPr="00C66B81" w:rsidRDefault="00E60CE3" w:rsidP="0063736F">
      <w:pPr>
        <w:pStyle w:val="CM14"/>
        <w:spacing w:after="390" w:line="380" w:lineRule="atLeast"/>
        <w:jc w:val="both"/>
      </w:pPr>
      <w:r>
        <w:rPr>
          <w:rFonts w:cs="Arial"/>
          <w:b/>
          <w:bCs/>
          <w:color w:val="000000"/>
          <w:sz w:val="22"/>
          <w:szCs w:val="22"/>
        </w:rPr>
        <w:t xml:space="preserve">11.3. </w:t>
      </w:r>
      <w:r w:rsidRPr="00EF5864">
        <w:rPr>
          <w:rFonts w:cs="Arial"/>
          <w:color w:val="000000"/>
          <w:sz w:val="22"/>
          <w:szCs w:val="22"/>
        </w:rPr>
        <w:t xml:space="preserve">Cualquiera fuere la causa de terminación de la relación contractual que resulte de la aceptación de la presente </w:t>
      </w:r>
      <w:r w:rsidR="00BA3AB1">
        <w:rPr>
          <w:rFonts w:cs="Arial"/>
          <w:color w:val="000000"/>
          <w:sz w:val="22"/>
          <w:szCs w:val="22"/>
        </w:rPr>
        <w:t>P</w:t>
      </w:r>
      <w:r w:rsidR="00FD2A0B">
        <w:rPr>
          <w:rFonts w:cs="Arial"/>
          <w:color w:val="000000"/>
          <w:sz w:val="22"/>
          <w:szCs w:val="22"/>
        </w:rPr>
        <w:t>ropuesta</w:t>
      </w:r>
      <w:r w:rsidRPr="00EF5864">
        <w:rPr>
          <w:rFonts w:cs="Arial"/>
          <w:color w:val="000000"/>
          <w:sz w:val="22"/>
          <w:szCs w:val="22"/>
        </w:rPr>
        <w:t xml:space="preserve">, </w:t>
      </w:r>
      <w:r w:rsidR="00804A92">
        <w:rPr>
          <w:rFonts w:cs="Arial"/>
          <w:color w:val="000000"/>
          <w:sz w:val="22"/>
          <w:szCs w:val="22"/>
        </w:rPr>
        <w:t>el</w:t>
      </w:r>
      <w:r w:rsidRPr="00EF5864">
        <w:rPr>
          <w:rFonts w:cs="Arial"/>
          <w:color w:val="000000"/>
          <w:sz w:val="22"/>
          <w:szCs w:val="22"/>
        </w:rPr>
        <w:t xml:space="preserve"> PRODUCTOR deberá continuar cumpliendo las obligaciones que asumió en virtud de la misma en los términos de la presente </w:t>
      </w:r>
      <w:r w:rsidR="00BA3AB1">
        <w:rPr>
          <w:rFonts w:cs="Arial"/>
          <w:color w:val="000000"/>
          <w:sz w:val="22"/>
          <w:szCs w:val="22"/>
        </w:rPr>
        <w:t>P</w:t>
      </w:r>
      <w:r w:rsidR="00FD2A0B">
        <w:rPr>
          <w:rFonts w:cs="Arial"/>
          <w:color w:val="000000"/>
          <w:sz w:val="22"/>
          <w:szCs w:val="22"/>
        </w:rPr>
        <w:t>ropuesta</w:t>
      </w:r>
      <w:r w:rsidRPr="00EF5864">
        <w:rPr>
          <w:rFonts w:cs="Arial"/>
          <w:color w:val="000000"/>
          <w:sz w:val="22"/>
          <w:szCs w:val="22"/>
        </w:rPr>
        <w:t xml:space="preserve">, salvo instrucción expresa en contrario de </w:t>
      </w:r>
      <w:r w:rsidR="00956E6C">
        <w:rPr>
          <w:rFonts w:cs="Arial"/>
          <w:color w:val="000000"/>
          <w:sz w:val="22"/>
          <w:szCs w:val="22"/>
        </w:rPr>
        <w:t>EXPERTA</w:t>
      </w:r>
      <w:r w:rsidRPr="00EF5864">
        <w:rPr>
          <w:rFonts w:cs="Arial"/>
          <w:color w:val="000000"/>
          <w:sz w:val="22"/>
          <w:szCs w:val="22"/>
        </w:rPr>
        <w:t>, y s</w:t>
      </w:r>
      <w:r w:rsidR="00B10E9D">
        <w:rPr>
          <w:rFonts w:cs="Arial"/>
          <w:color w:val="000000"/>
          <w:sz w:val="22"/>
          <w:szCs w:val="22"/>
        </w:rPr>
        <w:t>ó</w:t>
      </w:r>
      <w:r w:rsidRPr="00EF5864">
        <w:rPr>
          <w:rFonts w:cs="Arial"/>
          <w:color w:val="000000"/>
          <w:sz w:val="22"/>
          <w:szCs w:val="22"/>
        </w:rPr>
        <w:t xml:space="preserve">lo en relación a los contratos de seguro vigentes y hasta la finalización de la vigencia de los contratos de seguro celebrados con su intervención, debiendo abstenerse de promover la </w:t>
      </w:r>
      <w:r>
        <w:rPr>
          <w:rFonts w:cs="Arial"/>
          <w:color w:val="000000"/>
          <w:sz w:val="22"/>
          <w:szCs w:val="22"/>
        </w:rPr>
        <w:t>celebración de nuevos contratos en el marco de la presente. Durante dicho período</w:t>
      </w:r>
      <w:r w:rsidR="00804A92">
        <w:rPr>
          <w:rFonts w:cs="Arial"/>
          <w:color w:val="000000"/>
          <w:sz w:val="22"/>
          <w:szCs w:val="22"/>
        </w:rPr>
        <w:t xml:space="preserve"> el</w:t>
      </w:r>
      <w:r>
        <w:rPr>
          <w:rFonts w:cs="Arial"/>
          <w:color w:val="000000"/>
          <w:sz w:val="22"/>
          <w:szCs w:val="22"/>
        </w:rPr>
        <w:t xml:space="preserve"> PRODUCTOR seguirá percibiendo </w:t>
      </w:r>
      <w:r>
        <w:rPr>
          <w:rFonts w:cs="Arial"/>
          <w:color w:val="000000"/>
          <w:sz w:val="22"/>
          <w:szCs w:val="22"/>
        </w:rPr>
        <w:lastRenderedPageBreak/>
        <w:t>con respecto a tales contratos la comisión pactada.</w:t>
      </w:r>
    </w:p>
    <w:p w14:paraId="308F661F" w14:textId="77777777" w:rsidR="00C74C04" w:rsidRDefault="00C74C04" w:rsidP="005F257D">
      <w:pPr>
        <w:pStyle w:val="NormalWeb"/>
        <w:spacing w:line="360" w:lineRule="auto"/>
        <w:jc w:val="both"/>
        <w:rPr>
          <w:rFonts w:ascii="Arial" w:hAnsi="Arial"/>
          <w:b/>
          <w:bCs/>
          <w:color w:val="000000"/>
          <w:sz w:val="22"/>
          <w:szCs w:val="22"/>
        </w:rPr>
      </w:pPr>
    </w:p>
    <w:p w14:paraId="7040776F" w14:textId="7EC39746" w:rsidR="00E60CE3" w:rsidRPr="00177A4E" w:rsidRDefault="00E60CE3" w:rsidP="00177A4E">
      <w:pPr>
        <w:pStyle w:val="NormalWeb"/>
        <w:spacing w:line="360" w:lineRule="auto"/>
        <w:jc w:val="both"/>
        <w:rPr>
          <w:rFonts w:ascii="Arial" w:hAnsi="Arial"/>
          <w:b/>
          <w:bCs/>
          <w:color w:val="000000"/>
          <w:sz w:val="22"/>
          <w:szCs w:val="22"/>
          <w:u w:val="single"/>
        </w:rPr>
      </w:pPr>
      <w:r w:rsidRPr="00177A4E">
        <w:rPr>
          <w:rFonts w:ascii="Arial" w:hAnsi="Arial"/>
          <w:b/>
          <w:bCs/>
          <w:color w:val="000000"/>
          <w:sz w:val="22"/>
          <w:szCs w:val="22"/>
        </w:rPr>
        <w:t xml:space="preserve">12. </w:t>
      </w:r>
      <w:r w:rsidRPr="00177A4E">
        <w:rPr>
          <w:rFonts w:ascii="Arial" w:hAnsi="Arial"/>
          <w:b/>
          <w:bCs/>
          <w:color w:val="000000"/>
          <w:sz w:val="22"/>
          <w:szCs w:val="22"/>
          <w:u w:val="single"/>
        </w:rPr>
        <w:t>PUBLICIDAD O COMUNICADO</w:t>
      </w:r>
      <w:r w:rsidR="009A3ACB" w:rsidRPr="00177A4E">
        <w:rPr>
          <w:rFonts w:ascii="Arial" w:hAnsi="Arial"/>
          <w:b/>
          <w:bCs/>
          <w:color w:val="000000"/>
          <w:sz w:val="22"/>
          <w:szCs w:val="22"/>
          <w:u w:val="single"/>
        </w:rPr>
        <w:t>:</w:t>
      </w:r>
    </w:p>
    <w:p w14:paraId="5B167C12" w14:textId="528CC5E5" w:rsidR="00D76F72" w:rsidRDefault="006D07C7" w:rsidP="00060F84">
      <w:pPr>
        <w:pStyle w:val="NormalWeb"/>
        <w:spacing w:line="360" w:lineRule="auto"/>
        <w:jc w:val="both"/>
      </w:pPr>
      <w:r w:rsidRPr="006D07C7">
        <w:rPr>
          <w:rFonts w:ascii="Arial" w:hAnsi="Arial"/>
          <w:b/>
          <w:bCs/>
          <w:color w:val="000000"/>
          <w:sz w:val="22"/>
          <w:szCs w:val="22"/>
        </w:rPr>
        <w:t>12.1</w:t>
      </w:r>
      <w:r w:rsidR="00E60CE3" w:rsidRPr="00177A4E">
        <w:rPr>
          <w:rFonts w:ascii="Arial" w:hAnsi="Arial"/>
          <w:bCs/>
          <w:color w:val="000000"/>
          <w:sz w:val="22"/>
          <w:szCs w:val="22"/>
        </w:rPr>
        <w:t xml:space="preserve">. En caso de aceptación de la presente </w:t>
      </w:r>
      <w:r w:rsidR="00BA3AB1">
        <w:rPr>
          <w:rFonts w:ascii="Arial" w:hAnsi="Arial"/>
          <w:bCs/>
          <w:color w:val="000000"/>
          <w:sz w:val="22"/>
          <w:szCs w:val="22"/>
        </w:rPr>
        <w:t>P</w:t>
      </w:r>
      <w:r w:rsidR="00FD2A0B" w:rsidRPr="00177A4E">
        <w:rPr>
          <w:rFonts w:ascii="Arial" w:hAnsi="Arial"/>
          <w:bCs/>
          <w:color w:val="000000"/>
          <w:sz w:val="22"/>
          <w:szCs w:val="22"/>
        </w:rPr>
        <w:t>ropuesta</w:t>
      </w:r>
      <w:r w:rsidR="00E60CE3" w:rsidRPr="00177A4E">
        <w:rPr>
          <w:rFonts w:ascii="Arial" w:hAnsi="Arial"/>
          <w:bCs/>
          <w:color w:val="000000"/>
          <w:sz w:val="22"/>
          <w:szCs w:val="22"/>
        </w:rPr>
        <w:t xml:space="preserve">, las </w:t>
      </w:r>
      <w:r w:rsidR="00664E3A">
        <w:rPr>
          <w:rFonts w:ascii="Arial" w:hAnsi="Arial"/>
          <w:bCs/>
          <w:color w:val="000000"/>
          <w:sz w:val="22"/>
          <w:szCs w:val="22"/>
        </w:rPr>
        <w:t>Partes</w:t>
      </w:r>
      <w:r w:rsidR="00E60CE3" w:rsidRPr="00177A4E">
        <w:rPr>
          <w:rFonts w:ascii="Arial" w:hAnsi="Arial"/>
          <w:bCs/>
          <w:color w:val="000000"/>
          <w:sz w:val="22"/>
          <w:szCs w:val="22"/>
        </w:rPr>
        <w:t xml:space="preserve"> quedarán comprometidas a que cualquier publicidad o comunicado de prensa referidos a la presente </w:t>
      </w:r>
      <w:r w:rsidR="00BA3AB1">
        <w:rPr>
          <w:rFonts w:ascii="Arial" w:hAnsi="Arial"/>
          <w:bCs/>
          <w:color w:val="000000"/>
          <w:sz w:val="22"/>
          <w:szCs w:val="22"/>
        </w:rPr>
        <w:t>P</w:t>
      </w:r>
      <w:r w:rsidR="00FD2A0B" w:rsidRPr="00177A4E">
        <w:rPr>
          <w:rFonts w:ascii="Arial" w:hAnsi="Arial"/>
          <w:bCs/>
          <w:color w:val="000000"/>
          <w:sz w:val="22"/>
          <w:szCs w:val="22"/>
        </w:rPr>
        <w:t>ropuesta</w:t>
      </w:r>
      <w:r w:rsidR="00E60CE3" w:rsidRPr="00177A4E">
        <w:rPr>
          <w:rFonts w:ascii="Arial" w:hAnsi="Arial"/>
          <w:bCs/>
          <w:color w:val="000000"/>
          <w:sz w:val="22"/>
          <w:szCs w:val="22"/>
        </w:rPr>
        <w:t xml:space="preserve"> se efectuará en forma consensuada y coordinada. En ningún caso se podrán realizar publicaciones o comunicaciones vinculadas con l</w:t>
      </w:r>
      <w:r w:rsidR="000400D2">
        <w:rPr>
          <w:rFonts w:ascii="Arial" w:hAnsi="Arial"/>
          <w:bCs/>
          <w:color w:val="000000"/>
          <w:sz w:val="22"/>
          <w:szCs w:val="22"/>
        </w:rPr>
        <w:t>a</w:t>
      </w:r>
      <w:r w:rsidR="00E60CE3" w:rsidRPr="00177A4E">
        <w:rPr>
          <w:rFonts w:ascii="Arial" w:hAnsi="Arial"/>
          <w:bCs/>
          <w:color w:val="000000"/>
          <w:sz w:val="22"/>
          <w:szCs w:val="22"/>
        </w:rPr>
        <w:t xml:space="preserve"> presente sin la aprobación expresa y previa de la otra parte. Cualquier prospecto, folleto, elemento de publicidad o comunicado de prensa que se utilice para la promoción o información sobre la presente, deberá contar con la aprobación previa y por escrito de ambas </w:t>
      </w:r>
      <w:r w:rsidR="00A16085">
        <w:rPr>
          <w:rFonts w:ascii="Arial" w:hAnsi="Arial"/>
          <w:bCs/>
          <w:color w:val="000000"/>
          <w:sz w:val="22"/>
          <w:szCs w:val="22"/>
        </w:rPr>
        <w:t>P</w:t>
      </w:r>
      <w:r w:rsidR="00664E3A">
        <w:rPr>
          <w:rFonts w:ascii="Arial" w:hAnsi="Arial"/>
          <w:bCs/>
          <w:color w:val="000000"/>
          <w:sz w:val="22"/>
          <w:szCs w:val="22"/>
        </w:rPr>
        <w:t>artes</w:t>
      </w:r>
      <w:r w:rsidR="00E60CE3" w:rsidRPr="00177A4E">
        <w:rPr>
          <w:rFonts w:ascii="Arial" w:hAnsi="Arial"/>
          <w:bCs/>
          <w:color w:val="000000"/>
          <w:sz w:val="22"/>
          <w:szCs w:val="22"/>
        </w:rPr>
        <w:t>, aún cuando se publiquen o editen en forma individual.</w:t>
      </w:r>
    </w:p>
    <w:p w14:paraId="08A2972F" w14:textId="369858EA" w:rsidR="00992DFF" w:rsidRDefault="00EF5864" w:rsidP="00D76F72">
      <w:pPr>
        <w:pStyle w:val="CM14"/>
        <w:spacing w:line="360" w:lineRule="auto"/>
        <w:jc w:val="both"/>
        <w:rPr>
          <w:color w:val="000000"/>
          <w:sz w:val="22"/>
        </w:rPr>
      </w:pPr>
      <w:r w:rsidRPr="00953635">
        <w:rPr>
          <w:b/>
          <w:color w:val="000000"/>
          <w:sz w:val="22"/>
        </w:rPr>
        <w:t>12.2.</w:t>
      </w:r>
      <w:r w:rsidRPr="00953635">
        <w:rPr>
          <w:color w:val="000000"/>
          <w:sz w:val="22"/>
        </w:rPr>
        <w:t xml:space="preserve"> </w:t>
      </w:r>
      <w:r w:rsidR="00E60CE3" w:rsidRPr="00953635">
        <w:rPr>
          <w:color w:val="000000"/>
          <w:sz w:val="22"/>
        </w:rPr>
        <w:t xml:space="preserve"> Los gastos que demande esa publicidad serán soportados en la proporción que ambas </w:t>
      </w:r>
      <w:r w:rsidR="00A16085">
        <w:rPr>
          <w:color w:val="000000"/>
          <w:sz w:val="22"/>
        </w:rPr>
        <w:t>P</w:t>
      </w:r>
      <w:r w:rsidR="00664E3A">
        <w:rPr>
          <w:color w:val="000000"/>
          <w:sz w:val="22"/>
        </w:rPr>
        <w:t>artes</w:t>
      </w:r>
      <w:r w:rsidR="00E60CE3" w:rsidRPr="00953635">
        <w:rPr>
          <w:color w:val="000000"/>
          <w:sz w:val="22"/>
        </w:rPr>
        <w:t xml:space="preserve"> fijen de común acuerdo. </w:t>
      </w:r>
    </w:p>
    <w:p w14:paraId="48481AC3" w14:textId="77777777" w:rsidR="00C74C04" w:rsidRPr="00D76F72" w:rsidRDefault="00C74C04" w:rsidP="00D76F72">
      <w:pPr>
        <w:pStyle w:val="Default"/>
      </w:pPr>
    </w:p>
    <w:p w14:paraId="58F62FC8" w14:textId="77777777" w:rsidR="009A3ACB" w:rsidRPr="009A3ACB" w:rsidRDefault="009A3ACB" w:rsidP="009A3ACB">
      <w:pPr>
        <w:pStyle w:val="Default"/>
      </w:pPr>
    </w:p>
    <w:p w14:paraId="7793FA3F" w14:textId="0D97C93A" w:rsidR="00E60CE3" w:rsidRPr="00177A4E" w:rsidRDefault="00EF5864" w:rsidP="0063736F">
      <w:pPr>
        <w:pStyle w:val="NormalWeb"/>
        <w:spacing w:line="360" w:lineRule="auto"/>
        <w:jc w:val="both"/>
        <w:rPr>
          <w:rFonts w:ascii="Arial" w:hAnsi="Arial"/>
          <w:b/>
          <w:bCs/>
          <w:color w:val="000000"/>
          <w:sz w:val="22"/>
          <w:szCs w:val="22"/>
          <w:u w:val="single"/>
        </w:rPr>
      </w:pPr>
      <w:r w:rsidRPr="00177A4E">
        <w:rPr>
          <w:rFonts w:ascii="Arial" w:hAnsi="Arial"/>
          <w:b/>
          <w:bCs/>
          <w:color w:val="000000"/>
          <w:sz w:val="22"/>
          <w:szCs w:val="22"/>
        </w:rPr>
        <w:t xml:space="preserve">13. </w:t>
      </w:r>
      <w:r w:rsidR="00BA3264" w:rsidRPr="00177A4E">
        <w:rPr>
          <w:rFonts w:ascii="Arial" w:hAnsi="Arial"/>
          <w:b/>
          <w:bCs/>
          <w:color w:val="000000"/>
          <w:sz w:val="22"/>
          <w:szCs w:val="22"/>
          <w:u w:val="single"/>
        </w:rPr>
        <w:t xml:space="preserve">INDEPENDENCIA – </w:t>
      </w:r>
      <w:r w:rsidR="00E60CE3" w:rsidRPr="00177A4E">
        <w:rPr>
          <w:rFonts w:ascii="Arial" w:hAnsi="Arial"/>
          <w:b/>
          <w:bCs/>
          <w:color w:val="000000"/>
          <w:sz w:val="22"/>
          <w:szCs w:val="22"/>
          <w:u w:val="single"/>
        </w:rPr>
        <w:t>INDEMNIDAD</w:t>
      </w:r>
      <w:r w:rsidR="00AF5AB0" w:rsidRPr="00177A4E">
        <w:rPr>
          <w:rFonts w:ascii="Arial" w:hAnsi="Arial"/>
          <w:b/>
          <w:bCs/>
          <w:color w:val="000000"/>
          <w:sz w:val="22"/>
          <w:szCs w:val="22"/>
          <w:u w:val="single"/>
        </w:rPr>
        <w:t xml:space="preserve"> LABORAL - RESPONSABILIDAD</w:t>
      </w:r>
      <w:r w:rsidR="009A3ACB" w:rsidRPr="00177A4E">
        <w:rPr>
          <w:rFonts w:ascii="Arial" w:hAnsi="Arial"/>
          <w:b/>
          <w:bCs/>
          <w:color w:val="000000"/>
          <w:sz w:val="22"/>
          <w:szCs w:val="22"/>
          <w:u w:val="single"/>
        </w:rPr>
        <w:t>:</w:t>
      </w:r>
    </w:p>
    <w:p w14:paraId="02F446FD" w14:textId="1A5A18AA" w:rsidR="003279A9" w:rsidRPr="001A1813" w:rsidRDefault="006D07C7" w:rsidP="00177A4E">
      <w:pPr>
        <w:pStyle w:val="NormalWeb"/>
        <w:spacing w:line="360" w:lineRule="auto"/>
        <w:jc w:val="both"/>
        <w:rPr>
          <w:rFonts w:ascii="Arial" w:hAnsi="Arial" w:cs="Arial"/>
          <w:bCs/>
          <w:color w:val="000000"/>
          <w:sz w:val="22"/>
          <w:szCs w:val="22"/>
        </w:rPr>
      </w:pPr>
      <w:r w:rsidRPr="006D07C7">
        <w:rPr>
          <w:rFonts w:ascii="Arial" w:hAnsi="Arial"/>
          <w:b/>
          <w:bCs/>
          <w:color w:val="000000"/>
          <w:sz w:val="22"/>
          <w:szCs w:val="22"/>
        </w:rPr>
        <w:t>13.1</w:t>
      </w:r>
      <w:r w:rsidR="00AF5AB0" w:rsidRPr="00060F84">
        <w:rPr>
          <w:rFonts w:ascii="Arial" w:hAnsi="Arial"/>
          <w:b/>
          <w:color w:val="000000"/>
          <w:sz w:val="22"/>
          <w:szCs w:val="22"/>
        </w:rPr>
        <w:t>.</w:t>
      </w:r>
      <w:r w:rsidR="00AF5AB0" w:rsidRPr="00177A4E">
        <w:rPr>
          <w:rFonts w:ascii="Arial" w:hAnsi="Arial"/>
          <w:bCs/>
          <w:color w:val="000000"/>
          <w:sz w:val="22"/>
          <w:szCs w:val="22"/>
        </w:rPr>
        <w:t xml:space="preserve"> </w:t>
      </w:r>
      <w:r w:rsidR="003279A9" w:rsidRPr="00177A4E">
        <w:rPr>
          <w:rFonts w:ascii="Arial" w:hAnsi="Arial"/>
          <w:bCs/>
          <w:color w:val="000000"/>
          <w:sz w:val="22"/>
          <w:szCs w:val="22"/>
        </w:rPr>
        <w:t xml:space="preserve"> </w:t>
      </w:r>
      <w:r w:rsidR="00176AB7" w:rsidRPr="001A1813">
        <w:rPr>
          <w:rFonts w:ascii="Arial" w:hAnsi="Arial" w:cs="Arial"/>
          <w:bCs/>
          <w:color w:val="000000"/>
          <w:sz w:val="22"/>
          <w:szCs w:val="22"/>
        </w:rPr>
        <w:t>L</w:t>
      </w:r>
      <w:r w:rsidR="003279A9" w:rsidRPr="001A1813">
        <w:rPr>
          <w:rFonts w:ascii="Arial" w:hAnsi="Arial" w:cs="Arial"/>
          <w:bCs/>
          <w:color w:val="000000"/>
          <w:sz w:val="22"/>
          <w:szCs w:val="22"/>
        </w:rPr>
        <w:t xml:space="preserve">as </w:t>
      </w:r>
      <w:r w:rsidR="00F22F47">
        <w:rPr>
          <w:rFonts w:ascii="Arial" w:hAnsi="Arial" w:cs="Arial"/>
          <w:bCs/>
          <w:color w:val="000000"/>
          <w:sz w:val="22"/>
          <w:szCs w:val="22"/>
        </w:rPr>
        <w:t>P</w:t>
      </w:r>
      <w:r w:rsidR="00664E3A">
        <w:rPr>
          <w:rFonts w:ascii="Arial" w:hAnsi="Arial" w:cs="Arial"/>
          <w:bCs/>
          <w:color w:val="000000"/>
          <w:sz w:val="22"/>
          <w:szCs w:val="22"/>
        </w:rPr>
        <w:t>artes</w:t>
      </w:r>
      <w:r w:rsidR="003279A9" w:rsidRPr="001A1813">
        <w:rPr>
          <w:rFonts w:ascii="Arial" w:hAnsi="Arial" w:cs="Arial"/>
          <w:bCs/>
          <w:color w:val="000000"/>
          <w:sz w:val="22"/>
          <w:szCs w:val="22"/>
        </w:rPr>
        <w:t xml:space="preserve"> reconocen y declaran que no poseen una relación societaria, laboral, Joint Venture ni Unión Transitoria de Empresas o entre los empleados dependientes o socios de una de las </w:t>
      </w:r>
      <w:r w:rsidR="00F22F47">
        <w:rPr>
          <w:rFonts w:ascii="Arial" w:hAnsi="Arial" w:cs="Arial"/>
          <w:bCs/>
          <w:color w:val="000000"/>
          <w:sz w:val="22"/>
          <w:szCs w:val="22"/>
        </w:rPr>
        <w:t>P</w:t>
      </w:r>
      <w:r w:rsidR="00664E3A">
        <w:rPr>
          <w:rFonts w:ascii="Arial" w:hAnsi="Arial" w:cs="Arial"/>
          <w:bCs/>
          <w:color w:val="000000"/>
          <w:sz w:val="22"/>
          <w:szCs w:val="22"/>
        </w:rPr>
        <w:t>artes</w:t>
      </w:r>
      <w:r w:rsidR="003279A9" w:rsidRPr="001A1813">
        <w:rPr>
          <w:rFonts w:ascii="Arial" w:hAnsi="Arial" w:cs="Arial"/>
          <w:bCs/>
          <w:color w:val="000000"/>
          <w:sz w:val="22"/>
          <w:szCs w:val="22"/>
        </w:rPr>
        <w:t xml:space="preserve"> con la otra </w:t>
      </w:r>
      <w:r w:rsidR="00403770">
        <w:rPr>
          <w:rFonts w:ascii="Arial" w:hAnsi="Arial" w:cs="Arial"/>
          <w:bCs/>
          <w:color w:val="000000"/>
          <w:sz w:val="22"/>
          <w:szCs w:val="22"/>
        </w:rPr>
        <w:t>p</w:t>
      </w:r>
      <w:r w:rsidR="003279A9" w:rsidRPr="001A1813">
        <w:rPr>
          <w:rFonts w:ascii="Arial" w:hAnsi="Arial" w:cs="Arial"/>
          <w:bCs/>
          <w:color w:val="000000"/>
          <w:sz w:val="22"/>
          <w:szCs w:val="22"/>
        </w:rPr>
        <w:t>arte.</w:t>
      </w:r>
    </w:p>
    <w:p w14:paraId="70541460" w14:textId="3F1CEBB5" w:rsidR="003279A9" w:rsidRPr="001A1813" w:rsidRDefault="003279A9" w:rsidP="00177A4E">
      <w:pPr>
        <w:pStyle w:val="NormalWeb"/>
        <w:spacing w:line="360" w:lineRule="auto"/>
        <w:jc w:val="both"/>
        <w:rPr>
          <w:rFonts w:ascii="Arial" w:eastAsia="Batang" w:hAnsi="Arial" w:cs="Arial"/>
          <w:sz w:val="22"/>
          <w:szCs w:val="22"/>
        </w:rPr>
      </w:pPr>
      <w:r w:rsidRPr="001A1813">
        <w:rPr>
          <w:rFonts w:ascii="Arial" w:hAnsi="Arial" w:cs="Arial"/>
          <w:bCs/>
          <w:color w:val="000000"/>
          <w:sz w:val="22"/>
          <w:szCs w:val="22"/>
        </w:rPr>
        <w:t xml:space="preserve">Ambas </w:t>
      </w:r>
      <w:r w:rsidR="00A16085">
        <w:rPr>
          <w:rFonts w:ascii="Arial" w:hAnsi="Arial" w:cs="Arial"/>
          <w:bCs/>
          <w:color w:val="000000"/>
          <w:sz w:val="22"/>
          <w:szCs w:val="22"/>
        </w:rPr>
        <w:t>P</w:t>
      </w:r>
      <w:r w:rsidR="00664E3A">
        <w:rPr>
          <w:rFonts w:ascii="Arial" w:hAnsi="Arial" w:cs="Arial"/>
          <w:bCs/>
          <w:color w:val="000000"/>
          <w:sz w:val="22"/>
          <w:szCs w:val="22"/>
        </w:rPr>
        <w:t>arte</w:t>
      </w:r>
      <w:r w:rsidRPr="001A1813">
        <w:rPr>
          <w:rFonts w:ascii="Arial" w:hAnsi="Arial" w:cs="Arial"/>
          <w:bCs/>
          <w:color w:val="000000"/>
          <w:sz w:val="22"/>
          <w:szCs w:val="22"/>
        </w:rPr>
        <w:t xml:space="preserve"> declaran y reconocen</w:t>
      </w:r>
      <w:r w:rsidR="004E5C84" w:rsidRPr="004E5C84">
        <w:rPr>
          <w:rFonts w:ascii="Arial" w:eastAsia="Batang" w:hAnsi="Arial" w:cs="Arial"/>
          <w:sz w:val="22"/>
          <w:szCs w:val="22"/>
        </w:rPr>
        <w:t xml:space="preserve"> ser empresas en marcha e independientes, sin ninguna relación comercial en común, más allá de la que expresamente surge de la presente </w:t>
      </w:r>
      <w:r w:rsidR="00BA3AB1">
        <w:rPr>
          <w:rFonts w:ascii="Arial" w:eastAsia="Batang" w:hAnsi="Arial" w:cs="Arial"/>
          <w:sz w:val="22"/>
          <w:szCs w:val="22"/>
        </w:rPr>
        <w:t>P</w:t>
      </w:r>
      <w:r w:rsidR="004E5C84" w:rsidRPr="004E5C84">
        <w:rPr>
          <w:rFonts w:ascii="Arial" w:eastAsia="Batang" w:hAnsi="Arial" w:cs="Arial"/>
          <w:sz w:val="22"/>
          <w:szCs w:val="22"/>
        </w:rPr>
        <w:t>ropuesta.</w:t>
      </w:r>
    </w:p>
    <w:p w14:paraId="33184E90" w14:textId="538B5898" w:rsidR="00AF5AB0" w:rsidRDefault="00AF5AB0" w:rsidP="0063736F">
      <w:pPr>
        <w:pStyle w:val="Default"/>
        <w:spacing w:line="360" w:lineRule="auto"/>
        <w:jc w:val="both"/>
        <w:rPr>
          <w:rFonts w:eastAsia="Batang"/>
        </w:rPr>
      </w:pPr>
      <w:r w:rsidRPr="001A1813">
        <w:rPr>
          <w:bCs/>
          <w:sz w:val="22"/>
          <w:szCs w:val="22"/>
        </w:rPr>
        <w:t xml:space="preserve">Por dicho motivo, bajo ningún punto de vista se podría considerar que pudiera llegar a existir una asociación entre </w:t>
      </w:r>
      <w:r w:rsidR="00073256" w:rsidRPr="001A1813">
        <w:rPr>
          <w:bCs/>
          <w:sz w:val="22"/>
          <w:szCs w:val="22"/>
        </w:rPr>
        <w:t>el</w:t>
      </w:r>
      <w:r w:rsidRPr="001A1813">
        <w:rPr>
          <w:bCs/>
          <w:sz w:val="22"/>
          <w:szCs w:val="22"/>
        </w:rPr>
        <w:t xml:space="preserve"> PR</w:t>
      </w:r>
      <w:r w:rsidR="00596337" w:rsidRPr="001A1813">
        <w:rPr>
          <w:bCs/>
          <w:sz w:val="22"/>
          <w:szCs w:val="22"/>
        </w:rPr>
        <w:t>ODUCTOR</w:t>
      </w:r>
      <w:r w:rsidRPr="001A1813">
        <w:rPr>
          <w:bCs/>
          <w:sz w:val="22"/>
          <w:szCs w:val="22"/>
        </w:rPr>
        <w:t xml:space="preserve"> y EXPERTA, y en ningún caso serán solidarias por obligaciones asumidas por la otra.</w:t>
      </w:r>
    </w:p>
    <w:p w14:paraId="468ABD09" w14:textId="77777777" w:rsidR="00AF5AB0" w:rsidRPr="00AF5AB0" w:rsidRDefault="00AF5AB0" w:rsidP="00AF5AB0">
      <w:pPr>
        <w:pStyle w:val="Default"/>
        <w:rPr>
          <w:rFonts w:eastAsia="Batang"/>
        </w:rPr>
      </w:pPr>
    </w:p>
    <w:p w14:paraId="5382CA20" w14:textId="23D290E5" w:rsidR="00E60CE3" w:rsidRDefault="00E60CE3" w:rsidP="00AE30FB">
      <w:pPr>
        <w:pStyle w:val="CM14"/>
        <w:spacing w:after="390" w:line="380" w:lineRule="atLeast"/>
        <w:jc w:val="both"/>
        <w:rPr>
          <w:rFonts w:cs="Arial"/>
          <w:color w:val="000000"/>
          <w:sz w:val="22"/>
          <w:szCs w:val="22"/>
        </w:rPr>
      </w:pPr>
      <w:r>
        <w:rPr>
          <w:rFonts w:cs="Arial"/>
          <w:b/>
          <w:bCs/>
          <w:color w:val="000000"/>
          <w:sz w:val="22"/>
          <w:szCs w:val="22"/>
        </w:rPr>
        <w:t>13.</w:t>
      </w:r>
      <w:r w:rsidR="00AF5AB0">
        <w:rPr>
          <w:rFonts w:cs="Arial"/>
          <w:b/>
          <w:bCs/>
          <w:color w:val="000000"/>
          <w:sz w:val="22"/>
          <w:szCs w:val="22"/>
        </w:rPr>
        <w:t>2</w:t>
      </w:r>
      <w:r>
        <w:rPr>
          <w:rFonts w:cs="Arial"/>
          <w:b/>
          <w:bCs/>
          <w:color w:val="000000"/>
          <w:sz w:val="22"/>
          <w:szCs w:val="22"/>
        </w:rPr>
        <w:t>.</w:t>
      </w:r>
      <w:r>
        <w:rPr>
          <w:rFonts w:cs="Arial"/>
          <w:color w:val="000000"/>
          <w:sz w:val="22"/>
          <w:szCs w:val="22"/>
        </w:rPr>
        <w:t xml:space="preserve"> E</w:t>
      </w:r>
      <w:r w:rsidR="00073256">
        <w:rPr>
          <w:rFonts w:cs="Arial"/>
          <w:color w:val="000000"/>
          <w:sz w:val="22"/>
          <w:szCs w:val="22"/>
        </w:rPr>
        <w:t>l</w:t>
      </w:r>
      <w:r>
        <w:rPr>
          <w:rFonts w:cs="Arial"/>
          <w:color w:val="000000"/>
          <w:sz w:val="22"/>
          <w:szCs w:val="22"/>
        </w:rPr>
        <w:t xml:space="preserve"> PRODUCTOR reconoce y declara que aún aceptada la presente </w:t>
      </w:r>
      <w:r w:rsidR="00BA3AB1">
        <w:rPr>
          <w:rFonts w:cs="Arial"/>
          <w:color w:val="000000"/>
          <w:sz w:val="22"/>
          <w:szCs w:val="22"/>
        </w:rPr>
        <w:t>P</w:t>
      </w:r>
      <w:r w:rsidR="00FD2A0B">
        <w:rPr>
          <w:rFonts w:cs="Arial"/>
          <w:color w:val="000000"/>
          <w:sz w:val="22"/>
          <w:szCs w:val="22"/>
        </w:rPr>
        <w:t>ropuesta</w:t>
      </w:r>
      <w:r>
        <w:rPr>
          <w:rFonts w:cs="Arial"/>
          <w:color w:val="000000"/>
          <w:sz w:val="22"/>
          <w:szCs w:val="22"/>
        </w:rPr>
        <w:t xml:space="preserve"> no existe vínculo jurídico alguno entre </w:t>
      </w:r>
      <w:r w:rsidR="00956E6C">
        <w:rPr>
          <w:rFonts w:cs="Arial"/>
          <w:color w:val="000000"/>
          <w:sz w:val="22"/>
          <w:szCs w:val="22"/>
        </w:rPr>
        <w:t>EXPERTA</w:t>
      </w:r>
      <w:r>
        <w:rPr>
          <w:rFonts w:cs="Arial"/>
          <w:color w:val="000000"/>
          <w:sz w:val="22"/>
          <w:szCs w:val="22"/>
        </w:rPr>
        <w:t xml:space="preserve"> y los empleados dependientes de</w:t>
      </w:r>
      <w:r w:rsidR="00073256">
        <w:rPr>
          <w:rFonts w:cs="Arial"/>
          <w:color w:val="000000"/>
          <w:sz w:val="22"/>
          <w:szCs w:val="22"/>
        </w:rPr>
        <w:t>l</w:t>
      </w:r>
      <w:r>
        <w:rPr>
          <w:rFonts w:cs="Arial"/>
          <w:color w:val="000000"/>
          <w:sz w:val="22"/>
          <w:szCs w:val="22"/>
        </w:rPr>
        <w:t xml:space="preserve"> PRODUCTOR. </w:t>
      </w:r>
    </w:p>
    <w:p w14:paraId="5B910EE1" w14:textId="77777777" w:rsidR="00E60CE3" w:rsidRDefault="00E60CE3" w:rsidP="00AE30FB">
      <w:pPr>
        <w:pStyle w:val="CM3"/>
        <w:jc w:val="both"/>
        <w:rPr>
          <w:rFonts w:cs="Arial"/>
          <w:color w:val="000000"/>
          <w:sz w:val="22"/>
          <w:szCs w:val="22"/>
        </w:rPr>
      </w:pPr>
      <w:r>
        <w:rPr>
          <w:rFonts w:cs="Arial"/>
          <w:b/>
          <w:bCs/>
          <w:color w:val="000000"/>
          <w:sz w:val="22"/>
          <w:szCs w:val="22"/>
        </w:rPr>
        <w:lastRenderedPageBreak/>
        <w:t>13.</w:t>
      </w:r>
      <w:r w:rsidR="00AF5AB0">
        <w:rPr>
          <w:rFonts w:cs="Arial"/>
          <w:b/>
          <w:bCs/>
          <w:color w:val="000000"/>
          <w:sz w:val="22"/>
          <w:szCs w:val="22"/>
        </w:rPr>
        <w:t>3</w:t>
      </w:r>
      <w:r>
        <w:rPr>
          <w:rFonts w:cs="Arial"/>
          <w:b/>
          <w:bCs/>
          <w:color w:val="000000"/>
          <w:sz w:val="22"/>
          <w:szCs w:val="22"/>
        </w:rPr>
        <w:t>.</w:t>
      </w:r>
      <w:r>
        <w:rPr>
          <w:rFonts w:cs="Arial"/>
          <w:color w:val="000000"/>
          <w:sz w:val="22"/>
          <w:szCs w:val="22"/>
        </w:rPr>
        <w:t xml:space="preserve"> En consecuencia, </w:t>
      </w:r>
      <w:r w:rsidR="00073256">
        <w:rPr>
          <w:rFonts w:cs="Arial"/>
          <w:color w:val="000000"/>
          <w:sz w:val="22"/>
          <w:szCs w:val="22"/>
        </w:rPr>
        <w:t>el</w:t>
      </w:r>
      <w:r>
        <w:rPr>
          <w:rFonts w:cs="Arial"/>
          <w:color w:val="000000"/>
          <w:sz w:val="22"/>
          <w:szCs w:val="22"/>
        </w:rPr>
        <w:t xml:space="preserve"> PRODUCTOR, será el único responsable de las obligaciones laborales, previsionales y de la seguridad social contraídas con motivo de los contratos de trabajo que celebre con su personal, comprometiéndose a cumplir, estricta y puntualmente, todas y cada una de las normas legales y reglamentarias vigentes en materia laboral, previsional, seguro de riesgos del trabajo y de la seguridad social, y tomando a su exclusivo cargo el pago de toda suma originada en el cump</w:t>
      </w:r>
      <w:r w:rsidR="001750D8">
        <w:rPr>
          <w:rFonts w:cs="Arial"/>
          <w:color w:val="000000"/>
          <w:sz w:val="22"/>
          <w:szCs w:val="22"/>
        </w:rPr>
        <w:t>limiento de tales obligaciones.</w:t>
      </w:r>
    </w:p>
    <w:p w14:paraId="66F4C519" w14:textId="77777777" w:rsidR="001750D8" w:rsidRPr="001750D8" w:rsidRDefault="001750D8" w:rsidP="001750D8">
      <w:pPr>
        <w:pStyle w:val="Default"/>
      </w:pPr>
    </w:p>
    <w:p w14:paraId="573A377B" w14:textId="456B4207" w:rsidR="00E60CE3" w:rsidRDefault="00E60CE3" w:rsidP="00AE30FB">
      <w:pPr>
        <w:pStyle w:val="CM14"/>
        <w:spacing w:after="390" w:line="380" w:lineRule="atLeast"/>
        <w:jc w:val="both"/>
        <w:rPr>
          <w:rFonts w:cs="Arial"/>
          <w:color w:val="000000"/>
          <w:sz w:val="22"/>
          <w:szCs w:val="22"/>
        </w:rPr>
      </w:pPr>
      <w:r>
        <w:rPr>
          <w:rFonts w:cs="Arial"/>
          <w:b/>
          <w:bCs/>
          <w:color w:val="000000"/>
          <w:sz w:val="22"/>
          <w:szCs w:val="22"/>
        </w:rPr>
        <w:t>13.</w:t>
      </w:r>
      <w:r w:rsidR="0094358B">
        <w:rPr>
          <w:rFonts w:cs="Arial"/>
          <w:b/>
          <w:bCs/>
          <w:color w:val="000000"/>
          <w:sz w:val="22"/>
          <w:szCs w:val="22"/>
        </w:rPr>
        <w:t>4</w:t>
      </w:r>
      <w:r>
        <w:rPr>
          <w:rFonts w:cs="Arial"/>
          <w:b/>
          <w:bCs/>
          <w:color w:val="000000"/>
          <w:sz w:val="22"/>
          <w:szCs w:val="22"/>
        </w:rPr>
        <w:t>.</w:t>
      </w:r>
      <w:r>
        <w:rPr>
          <w:rFonts w:cs="Arial"/>
          <w:color w:val="000000"/>
          <w:sz w:val="22"/>
          <w:szCs w:val="22"/>
        </w:rPr>
        <w:t xml:space="preserve"> E</w:t>
      </w:r>
      <w:r w:rsidR="00073256">
        <w:rPr>
          <w:rFonts w:cs="Arial"/>
          <w:color w:val="000000"/>
          <w:sz w:val="22"/>
          <w:szCs w:val="22"/>
        </w:rPr>
        <w:t>l</w:t>
      </w:r>
      <w:r>
        <w:rPr>
          <w:rFonts w:cs="Arial"/>
          <w:color w:val="000000"/>
          <w:sz w:val="22"/>
          <w:szCs w:val="22"/>
        </w:rPr>
        <w:t xml:space="preserve"> PRODUCTOR quedará obligado a indemnizar plenamente y a mantener indemne a </w:t>
      </w:r>
      <w:r w:rsidR="00956E6C">
        <w:rPr>
          <w:rFonts w:cs="Arial"/>
          <w:color w:val="000000"/>
          <w:sz w:val="22"/>
          <w:szCs w:val="22"/>
        </w:rPr>
        <w:t>EXPERTA</w:t>
      </w:r>
      <w:r w:rsidR="00A16085">
        <w:rPr>
          <w:rFonts w:cs="Arial"/>
          <w:color w:val="000000"/>
          <w:sz w:val="22"/>
          <w:szCs w:val="22"/>
        </w:rPr>
        <w:t xml:space="preserve">, </w:t>
      </w:r>
      <w:bookmarkStart w:id="15" w:name="_Hlk14179021"/>
      <w:r w:rsidR="00A16085">
        <w:rPr>
          <w:sz w:val="22"/>
          <w:szCs w:val="22"/>
          <w:lang w:eastAsia="es-AR"/>
        </w:rPr>
        <w:t>sus accionistas, directores y dependientes</w:t>
      </w:r>
      <w:bookmarkEnd w:id="15"/>
      <w:r w:rsidR="00A16085">
        <w:rPr>
          <w:sz w:val="22"/>
          <w:szCs w:val="22"/>
          <w:lang w:eastAsia="es-AR"/>
        </w:rPr>
        <w:t>,</w:t>
      </w:r>
      <w:r>
        <w:rPr>
          <w:rFonts w:cs="Arial"/>
          <w:color w:val="000000"/>
          <w:sz w:val="22"/>
          <w:szCs w:val="22"/>
        </w:rPr>
        <w:t xml:space="preserve"> por cualquier suma que </w:t>
      </w:r>
      <w:r w:rsidR="00623CD4">
        <w:rPr>
          <w:rFonts w:cs="Arial"/>
          <w:color w:val="000000"/>
          <w:sz w:val="22"/>
          <w:szCs w:val="22"/>
        </w:rPr>
        <w:t>estos sean</w:t>
      </w:r>
      <w:r>
        <w:rPr>
          <w:rFonts w:cs="Arial"/>
          <w:color w:val="000000"/>
          <w:sz w:val="22"/>
          <w:szCs w:val="22"/>
        </w:rPr>
        <w:t xml:space="preserve"> condenad</w:t>
      </w:r>
      <w:r w:rsidR="00557C17">
        <w:rPr>
          <w:rFonts w:cs="Arial"/>
          <w:color w:val="000000"/>
          <w:sz w:val="22"/>
          <w:szCs w:val="22"/>
        </w:rPr>
        <w:t>os</w:t>
      </w:r>
      <w:r>
        <w:rPr>
          <w:rFonts w:cs="Arial"/>
          <w:color w:val="000000"/>
          <w:sz w:val="22"/>
          <w:szCs w:val="22"/>
        </w:rPr>
        <w:t xml:space="preserve"> a pagar conforme a las leyes laborales, de riesgos del trabajo y de la seguridad social vigentes, que estén a cargo de</w:t>
      </w:r>
      <w:r w:rsidR="00073256">
        <w:rPr>
          <w:rFonts w:cs="Arial"/>
          <w:color w:val="000000"/>
          <w:sz w:val="22"/>
          <w:szCs w:val="22"/>
        </w:rPr>
        <w:t>l</w:t>
      </w:r>
      <w:r>
        <w:rPr>
          <w:rFonts w:cs="Arial"/>
          <w:color w:val="000000"/>
          <w:sz w:val="22"/>
          <w:szCs w:val="22"/>
        </w:rPr>
        <w:t xml:space="preserve"> PRODUCTOR</w:t>
      </w:r>
      <w:r w:rsidR="0066052F">
        <w:rPr>
          <w:rFonts w:cs="Arial"/>
          <w:color w:val="000000"/>
          <w:sz w:val="22"/>
          <w:szCs w:val="22"/>
        </w:rPr>
        <w:t>.</w:t>
      </w:r>
      <w:r>
        <w:rPr>
          <w:rFonts w:cs="Arial"/>
          <w:color w:val="000000"/>
          <w:sz w:val="22"/>
          <w:szCs w:val="22"/>
        </w:rPr>
        <w:t xml:space="preserve"> En tal sentido, </w:t>
      </w:r>
      <w:r w:rsidR="00073256">
        <w:rPr>
          <w:rFonts w:cs="Arial"/>
          <w:color w:val="000000"/>
          <w:sz w:val="22"/>
          <w:szCs w:val="22"/>
        </w:rPr>
        <w:t>el</w:t>
      </w:r>
      <w:r>
        <w:rPr>
          <w:rFonts w:cs="Arial"/>
          <w:color w:val="000000"/>
          <w:sz w:val="22"/>
          <w:szCs w:val="22"/>
        </w:rPr>
        <w:t xml:space="preserve"> PRODUCTOR deberá mantener indemne a </w:t>
      </w:r>
      <w:r w:rsidR="00956E6C">
        <w:rPr>
          <w:rFonts w:cs="Arial"/>
          <w:color w:val="000000"/>
          <w:sz w:val="22"/>
          <w:szCs w:val="22"/>
        </w:rPr>
        <w:t>EXPERTA</w:t>
      </w:r>
      <w:r w:rsidR="00A16085">
        <w:rPr>
          <w:rFonts w:cs="Arial"/>
          <w:color w:val="000000"/>
          <w:sz w:val="22"/>
          <w:szCs w:val="22"/>
        </w:rPr>
        <w:t xml:space="preserve">, </w:t>
      </w:r>
      <w:r w:rsidR="00A16085">
        <w:rPr>
          <w:sz w:val="22"/>
          <w:szCs w:val="22"/>
          <w:lang w:eastAsia="es-AR"/>
        </w:rPr>
        <w:t>sus accionistas, directores y dependientes,</w:t>
      </w:r>
      <w:r>
        <w:rPr>
          <w:rFonts w:cs="Arial"/>
          <w:color w:val="000000"/>
          <w:sz w:val="22"/>
          <w:szCs w:val="22"/>
        </w:rPr>
        <w:t xml:space="preserve"> contra cualquier demanda o reclamo que efectúen a </w:t>
      </w:r>
      <w:r w:rsidR="00956E6C">
        <w:rPr>
          <w:rFonts w:cs="Arial"/>
          <w:color w:val="000000"/>
          <w:sz w:val="22"/>
          <w:szCs w:val="22"/>
        </w:rPr>
        <w:t>EXPERTA</w:t>
      </w:r>
      <w:r>
        <w:rPr>
          <w:rFonts w:cs="Arial"/>
          <w:color w:val="000000"/>
          <w:sz w:val="22"/>
          <w:szCs w:val="22"/>
        </w:rPr>
        <w:t xml:space="preserve"> los empleados, dependientes, funcionarios o personal que se desempeñe o se hubiese desempeñado en relación de dependencia con </w:t>
      </w:r>
      <w:r w:rsidR="00073256">
        <w:rPr>
          <w:rFonts w:cs="Arial"/>
          <w:color w:val="000000"/>
          <w:sz w:val="22"/>
          <w:szCs w:val="22"/>
        </w:rPr>
        <w:t>el</w:t>
      </w:r>
      <w:r>
        <w:rPr>
          <w:rFonts w:cs="Arial"/>
          <w:color w:val="000000"/>
          <w:sz w:val="22"/>
          <w:szCs w:val="22"/>
        </w:rPr>
        <w:t xml:space="preserve"> PRODUCTOR, fundado en un principio</w:t>
      </w:r>
      <w:r w:rsidR="00D76F72">
        <w:rPr>
          <w:rFonts w:cs="Arial"/>
          <w:color w:val="000000"/>
          <w:sz w:val="22"/>
          <w:szCs w:val="22"/>
        </w:rPr>
        <w:t xml:space="preserve"> </w:t>
      </w:r>
      <w:r>
        <w:rPr>
          <w:rFonts w:cs="Arial"/>
          <w:color w:val="000000"/>
          <w:sz w:val="22"/>
          <w:szCs w:val="22"/>
        </w:rPr>
        <w:t xml:space="preserve">de solidaridad o equivalente, comprometiéndose a reembolsar a </w:t>
      </w:r>
      <w:r w:rsidR="00956E6C">
        <w:rPr>
          <w:rFonts w:cs="Arial"/>
          <w:color w:val="000000"/>
          <w:sz w:val="22"/>
          <w:szCs w:val="22"/>
        </w:rPr>
        <w:t>EXPERTA</w:t>
      </w:r>
      <w:r w:rsidR="00A16085">
        <w:rPr>
          <w:rFonts w:cs="Arial"/>
          <w:color w:val="000000"/>
          <w:sz w:val="22"/>
          <w:szCs w:val="22"/>
        </w:rPr>
        <w:t>,</w:t>
      </w:r>
      <w:r w:rsidR="00A16085">
        <w:rPr>
          <w:sz w:val="22"/>
          <w:szCs w:val="22"/>
          <w:lang w:eastAsia="es-AR"/>
        </w:rPr>
        <w:t xml:space="preserve"> sus accionistas, directores y dependientes</w:t>
      </w:r>
      <w:r w:rsidR="0063736F">
        <w:rPr>
          <w:sz w:val="22"/>
          <w:szCs w:val="22"/>
          <w:lang w:eastAsia="es-AR"/>
        </w:rPr>
        <w:t>,</w:t>
      </w:r>
      <w:r>
        <w:rPr>
          <w:rFonts w:cs="Arial"/>
          <w:color w:val="000000"/>
          <w:sz w:val="22"/>
          <w:szCs w:val="22"/>
        </w:rPr>
        <w:t xml:space="preserve"> toda suma que esta se viera obligada a pagar a empleados de</w:t>
      </w:r>
      <w:r w:rsidR="00073256">
        <w:rPr>
          <w:rFonts w:cs="Arial"/>
          <w:color w:val="000000"/>
          <w:sz w:val="22"/>
          <w:szCs w:val="22"/>
        </w:rPr>
        <w:t>l</w:t>
      </w:r>
      <w:r>
        <w:rPr>
          <w:rFonts w:cs="Arial"/>
          <w:color w:val="000000"/>
          <w:sz w:val="22"/>
          <w:szCs w:val="22"/>
        </w:rPr>
        <w:t xml:space="preserve"> PRODUCTOR, o a los organismos recaudadores de la seguridad social, por cualquier concepto, incluyendo, sin limitación: capital de condena en juicios, intereses, costas, los honorarios de los peritos intervinientes, los honorarios de los letrados que intervengan en defensa de los intereses de </w:t>
      </w:r>
      <w:r w:rsidR="00956E6C">
        <w:rPr>
          <w:rFonts w:cs="Arial"/>
          <w:color w:val="000000"/>
          <w:sz w:val="22"/>
          <w:szCs w:val="22"/>
        </w:rPr>
        <w:t>EXPERTA</w:t>
      </w:r>
      <w:r>
        <w:rPr>
          <w:rFonts w:cs="Arial"/>
          <w:color w:val="000000"/>
          <w:sz w:val="22"/>
          <w:szCs w:val="22"/>
        </w:rPr>
        <w:t xml:space="preserve">, </w:t>
      </w:r>
      <w:r w:rsidR="00A16085">
        <w:rPr>
          <w:sz w:val="22"/>
          <w:szCs w:val="22"/>
          <w:lang w:eastAsia="es-AR"/>
        </w:rPr>
        <w:t>sus accionistas, directores y dependientes</w:t>
      </w:r>
      <w:r w:rsidR="00A16085">
        <w:rPr>
          <w:rFonts w:cs="Arial"/>
          <w:color w:val="000000"/>
          <w:sz w:val="22"/>
          <w:szCs w:val="22"/>
        </w:rPr>
        <w:t xml:space="preserve">, </w:t>
      </w:r>
      <w:r>
        <w:rPr>
          <w:rFonts w:cs="Arial"/>
          <w:color w:val="000000"/>
          <w:sz w:val="22"/>
          <w:szCs w:val="22"/>
        </w:rPr>
        <w:t xml:space="preserve">los gastos y costos de la índole que fueren, y cualquier otra suma derivada de reclamos o juicios laborales o de la seguridad social que </w:t>
      </w:r>
      <w:r w:rsidR="00956E6C">
        <w:rPr>
          <w:rFonts w:cs="Arial"/>
          <w:color w:val="000000"/>
          <w:sz w:val="22"/>
          <w:szCs w:val="22"/>
        </w:rPr>
        <w:t>EXPERTA</w:t>
      </w:r>
      <w:r w:rsidR="00A16085">
        <w:rPr>
          <w:rFonts w:cs="Arial"/>
          <w:color w:val="000000"/>
          <w:sz w:val="22"/>
          <w:szCs w:val="22"/>
        </w:rPr>
        <w:t xml:space="preserve">, </w:t>
      </w:r>
      <w:r w:rsidR="00A16085">
        <w:rPr>
          <w:sz w:val="22"/>
          <w:szCs w:val="22"/>
          <w:lang w:eastAsia="es-AR"/>
        </w:rPr>
        <w:t xml:space="preserve">sus accionistas, directores y dependientes </w:t>
      </w:r>
      <w:r>
        <w:rPr>
          <w:rFonts w:cs="Arial"/>
          <w:color w:val="000000"/>
          <w:sz w:val="22"/>
          <w:szCs w:val="22"/>
        </w:rPr>
        <w:t>se viera</w:t>
      </w:r>
      <w:r w:rsidR="00A16085">
        <w:rPr>
          <w:rFonts w:cs="Arial"/>
          <w:color w:val="000000"/>
          <w:sz w:val="22"/>
          <w:szCs w:val="22"/>
        </w:rPr>
        <w:t>n</w:t>
      </w:r>
      <w:r>
        <w:rPr>
          <w:rFonts w:cs="Arial"/>
          <w:color w:val="000000"/>
          <w:sz w:val="22"/>
          <w:szCs w:val="22"/>
        </w:rPr>
        <w:t xml:space="preserve"> obligada</w:t>
      </w:r>
      <w:r w:rsidR="00A16085">
        <w:rPr>
          <w:rFonts w:cs="Arial"/>
          <w:color w:val="000000"/>
          <w:sz w:val="22"/>
          <w:szCs w:val="22"/>
        </w:rPr>
        <w:t>s</w:t>
      </w:r>
      <w:r>
        <w:rPr>
          <w:rFonts w:cs="Arial"/>
          <w:color w:val="000000"/>
          <w:sz w:val="22"/>
          <w:szCs w:val="22"/>
        </w:rPr>
        <w:t xml:space="preserve"> a pagar. </w:t>
      </w:r>
    </w:p>
    <w:p w14:paraId="6F6F5CFF" w14:textId="596D2979" w:rsidR="00E60CE3" w:rsidRDefault="00E60CE3" w:rsidP="00AE30FB">
      <w:pPr>
        <w:pStyle w:val="CM3"/>
        <w:jc w:val="both"/>
        <w:rPr>
          <w:rFonts w:cs="Arial"/>
          <w:color w:val="000000"/>
          <w:sz w:val="22"/>
          <w:szCs w:val="22"/>
        </w:rPr>
      </w:pPr>
      <w:r>
        <w:rPr>
          <w:rFonts w:cs="Arial"/>
          <w:b/>
          <w:bCs/>
          <w:color w:val="000000"/>
          <w:sz w:val="22"/>
          <w:szCs w:val="22"/>
        </w:rPr>
        <w:t>13.</w:t>
      </w:r>
      <w:r w:rsidR="0094358B">
        <w:rPr>
          <w:rFonts w:cs="Arial"/>
          <w:b/>
          <w:bCs/>
          <w:color w:val="000000"/>
          <w:sz w:val="22"/>
          <w:szCs w:val="22"/>
        </w:rPr>
        <w:t>5</w:t>
      </w:r>
      <w:r>
        <w:rPr>
          <w:rFonts w:cs="Arial"/>
          <w:b/>
          <w:bCs/>
          <w:color w:val="000000"/>
          <w:sz w:val="22"/>
          <w:szCs w:val="22"/>
        </w:rPr>
        <w:t>.</w:t>
      </w:r>
      <w:r>
        <w:rPr>
          <w:rFonts w:cs="Arial"/>
          <w:color w:val="000000"/>
          <w:sz w:val="22"/>
          <w:szCs w:val="22"/>
        </w:rPr>
        <w:t xml:space="preserve"> Con la finalidad de precaver la eventual responsabilidad solidaria que pudiese corresponderle a </w:t>
      </w:r>
      <w:r w:rsidR="00956E6C">
        <w:rPr>
          <w:rFonts w:cs="Arial"/>
          <w:color w:val="000000"/>
          <w:sz w:val="22"/>
          <w:szCs w:val="22"/>
        </w:rPr>
        <w:t>EXPERTA</w:t>
      </w:r>
      <w:r w:rsidR="00A16085">
        <w:rPr>
          <w:rFonts w:cs="Arial"/>
          <w:color w:val="000000"/>
          <w:sz w:val="22"/>
          <w:szCs w:val="22"/>
        </w:rPr>
        <w:t xml:space="preserve">, </w:t>
      </w:r>
      <w:r w:rsidR="00A16085">
        <w:rPr>
          <w:sz w:val="22"/>
          <w:szCs w:val="22"/>
          <w:lang w:eastAsia="es-AR"/>
        </w:rPr>
        <w:t>sus accionistas, directores y dependientes</w:t>
      </w:r>
      <w:r>
        <w:rPr>
          <w:rFonts w:cs="Arial"/>
          <w:color w:val="000000"/>
          <w:sz w:val="22"/>
          <w:szCs w:val="22"/>
        </w:rPr>
        <w:t xml:space="preserve"> por las obligaciones laborales, previsionales, de riesgos del trabajo y de la seguridad social de</w:t>
      </w:r>
      <w:r w:rsidR="00073256">
        <w:rPr>
          <w:rFonts w:cs="Arial"/>
          <w:color w:val="000000"/>
          <w:sz w:val="22"/>
          <w:szCs w:val="22"/>
        </w:rPr>
        <w:t>l</w:t>
      </w:r>
      <w:r>
        <w:rPr>
          <w:rFonts w:cs="Arial"/>
          <w:color w:val="000000"/>
          <w:sz w:val="22"/>
          <w:szCs w:val="22"/>
        </w:rPr>
        <w:t xml:space="preserve"> PRODUCTOR, en los términos del artículo 30 de la Ley de Contrato de Trabajo o de cualquier otra norma legal que pudiese establecer una responsabilidad solidaria equivalente, </w:t>
      </w:r>
      <w:r w:rsidR="00073256">
        <w:rPr>
          <w:rFonts w:cs="Arial"/>
          <w:color w:val="000000"/>
          <w:sz w:val="22"/>
          <w:szCs w:val="22"/>
        </w:rPr>
        <w:t>el</w:t>
      </w:r>
      <w:r>
        <w:rPr>
          <w:rFonts w:cs="Arial"/>
          <w:color w:val="000000"/>
          <w:sz w:val="22"/>
          <w:szCs w:val="22"/>
        </w:rPr>
        <w:t xml:space="preserve"> PRODUCTOR se quedará obligado  a autorizar, permitir y facilitar el control irrestricto, la verificación, y la auditoría por parte de </w:t>
      </w:r>
      <w:r w:rsidR="00956E6C">
        <w:rPr>
          <w:rFonts w:cs="Arial"/>
          <w:color w:val="000000"/>
          <w:sz w:val="22"/>
          <w:szCs w:val="22"/>
        </w:rPr>
        <w:t>EXPERTA</w:t>
      </w:r>
      <w:r>
        <w:rPr>
          <w:rFonts w:cs="Arial"/>
          <w:color w:val="000000"/>
          <w:sz w:val="22"/>
          <w:szCs w:val="22"/>
        </w:rPr>
        <w:t>, del cumplimiento por parte de</w:t>
      </w:r>
      <w:r w:rsidR="00073256">
        <w:rPr>
          <w:rFonts w:cs="Arial"/>
          <w:color w:val="000000"/>
          <w:sz w:val="22"/>
          <w:szCs w:val="22"/>
        </w:rPr>
        <w:t>l</w:t>
      </w:r>
      <w:r>
        <w:rPr>
          <w:rFonts w:cs="Arial"/>
          <w:color w:val="000000"/>
          <w:sz w:val="22"/>
          <w:szCs w:val="22"/>
        </w:rPr>
        <w:t xml:space="preserve"> PRODUCTOR de las obligaciones que le imponen las leyes vigentes en materia laboral, previsional, de riesgos del trabajo y de la seguridad social, por su carácter de empleador </w:t>
      </w:r>
      <w:r>
        <w:rPr>
          <w:rFonts w:cs="Arial"/>
          <w:color w:val="000000"/>
          <w:sz w:val="22"/>
          <w:szCs w:val="22"/>
        </w:rPr>
        <w:lastRenderedPageBreak/>
        <w:t xml:space="preserve">de trabajadores dependientes. A tal fin </w:t>
      </w:r>
      <w:r w:rsidR="00073256">
        <w:rPr>
          <w:rFonts w:cs="Arial"/>
          <w:color w:val="000000"/>
          <w:sz w:val="22"/>
          <w:szCs w:val="22"/>
        </w:rPr>
        <w:t>el</w:t>
      </w:r>
      <w:r>
        <w:rPr>
          <w:rFonts w:cs="Arial"/>
          <w:color w:val="000000"/>
          <w:sz w:val="22"/>
          <w:szCs w:val="22"/>
        </w:rPr>
        <w:t xml:space="preserve"> PRODUCTOR se obliga a entregar, o a exhibir, o a poner a disposición de </w:t>
      </w:r>
      <w:r w:rsidR="00956E6C">
        <w:rPr>
          <w:rFonts w:cs="Arial"/>
          <w:color w:val="000000"/>
          <w:sz w:val="22"/>
          <w:szCs w:val="22"/>
        </w:rPr>
        <w:t>EXPERTA</w:t>
      </w:r>
      <w:r>
        <w:rPr>
          <w:rFonts w:cs="Arial"/>
          <w:color w:val="000000"/>
          <w:sz w:val="22"/>
          <w:szCs w:val="22"/>
        </w:rPr>
        <w:t xml:space="preserve">, a su solo requerimiento, toda y cualquier documentación o información que </w:t>
      </w:r>
      <w:r w:rsidR="00956E6C">
        <w:rPr>
          <w:rFonts w:cs="Arial"/>
          <w:color w:val="000000"/>
          <w:sz w:val="22"/>
          <w:szCs w:val="22"/>
        </w:rPr>
        <w:t>EXPERTA</w:t>
      </w:r>
      <w:r>
        <w:rPr>
          <w:rFonts w:cs="Arial"/>
          <w:color w:val="000000"/>
          <w:sz w:val="22"/>
          <w:szCs w:val="22"/>
        </w:rPr>
        <w:t xml:space="preserve"> le solici</w:t>
      </w:r>
      <w:r w:rsidR="001750D8">
        <w:rPr>
          <w:rFonts w:cs="Arial"/>
          <w:color w:val="000000"/>
          <w:sz w:val="22"/>
          <w:szCs w:val="22"/>
        </w:rPr>
        <w:t>te relacionada con su personal.</w:t>
      </w:r>
    </w:p>
    <w:p w14:paraId="1E4F9162" w14:textId="77777777" w:rsidR="001750D8" w:rsidRPr="001750D8" w:rsidRDefault="001750D8" w:rsidP="001750D8">
      <w:pPr>
        <w:pStyle w:val="Default"/>
      </w:pPr>
    </w:p>
    <w:p w14:paraId="6D89220F" w14:textId="4BDCECEF" w:rsidR="00E020C7" w:rsidRPr="00902653" w:rsidRDefault="00EF5864" w:rsidP="00E020C7">
      <w:pPr>
        <w:pStyle w:val="NormalWeb"/>
        <w:spacing w:line="360" w:lineRule="auto"/>
        <w:jc w:val="both"/>
        <w:rPr>
          <w:rFonts w:ascii="Arial" w:hAnsi="Arial"/>
          <w:bCs/>
          <w:color w:val="000000"/>
          <w:sz w:val="22"/>
          <w:szCs w:val="22"/>
        </w:rPr>
      </w:pPr>
      <w:r w:rsidRPr="00A1682D">
        <w:rPr>
          <w:rFonts w:ascii="Arial" w:hAnsi="Arial" w:cs="Arial"/>
          <w:b/>
          <w:sz w:val="22"/>
          <w:szCs w:val="22"/>
        </w:rPr>
        <w:t>13.</w:t>
      </w:r>
      <w:r w:rsidR="00E020C7" w:rsidRPr="00A1682D">
        <w:rPr>
          <w:rFonts w:ascii="Arial" w:hAnsi="Arial" w:cs="Arial"/>
          <w:b/>
          <w:sz w:val="22"/>
          <w:szCs w:val="22"/>
        </w:rPr>
        <w:t>6</w:t>
      </w:r>
      <w:r w:rsidRPr="00EF5864">
        <w:rPr>
          <w:b/>
          <w:sz w:val="22"/>
          <w:szCs w:val="22"/>
        </w:rPr>
        <w:t>.</w:t>
      </w:r>
      <w:r w:rsidR="00E60CE3">
        <w:rPr>
          <w:sz w:val="22"/>
          <w:szCs w:val="22"/>
        </w:rPr>
        <w:t xml:space="preserve">  </w:t>
      </w:r>
      <w:r w:rsidR="00E020C7" w:rsidRPr="00902653">
        <w:rPr>
          <w:rFonts w:ascii="Arial" w:hAnsi="Arial"/>
          <w:bCs/>
          <w:color w:val="000000"/>
          <w:sz w:val="22"/>
          <w:szCs w:val="22"/>
        </w:rPr>
        <w:t>E</w:t>
      </w:r>
      <w:r w:rsidR="00073256">
        <w:rPr>
          <w:rFonts w:ascii="Arial" w:hAnsi="Arial"/>
          <w:bCs/>
          <w:color w:val="000000"/>
          <w:sz w:val="22"/>
          <w:szCs w:val="22"/>
        </w:rPr>
        <w:t>l</w:t>
      </w:r>
      <w:r w:rsidR="00E020C7" w:rsidRPr="00902653">
        <w:rPr>
          <w:rFonts w:ascii="Arial" w:hAnsi="Arial"/>
          <w:bCs/>
          <w:color w:val="000000"/>
          <w:sz w:val="22"/>
          <w:szCs w:val="22"/>
        </w:rPr>
        <w:t xml:space="preserve"> </w:t>
      </w:r>
      <w:r w:rsidR="00E020C7">
        <w:rPr>
          <w:rFonts w:ascii="Arial" w:hAnsi="Arial"/>
          <w:bCs/>
          <w:color w:val="000000"/>
          <w:sz w:val="22"/>
          <w:szCs w:val="22"/>
        </w:rPr>
        <w:t>PRODUCTOR</w:t>
      </w:r>
      <w:r w:rsidR="00E020C7" w:rsidRPr="00902653">
        <w:rPr>
          <w:rFonts w:ascii="Arial" w:hAnsi="Arial"/>
          <w:bCs/>
          <w:color w:val="000000"/>
          <w:sz w:val="22"/>
          <w:szCs w:val="22"/>
        </w:rPr>
        <w:t xml:space="preserve"> se obliga a indemnizar y mantener indemne a </w:t>
      </w:r>
      <w:r w:rsidR="00E020C7">
        <w:rPr>
          <w:rFonts w:ascii="Arial" w:hAnsi="Arial"/>
          <w:bCs/>
          <w:color w:val="000000"/>
          <w:sz w:val="22"/>
          <w:szCs w:val="22"/>
        </w:rPr>
        <w:t>EXPERTA</w:t>
      </w:r>
      <w:r w:rsidR="00A16085">
        <w:rPr>
          <w:rFonts w:ascii="Arial" w:hAnsi="Arial"/>
          <w:bCs/>
          <w:color w:val="000000"/>
          <w:sz w:val="22"/>
          <w:szCs w:val="22"/>
        </w:rPr>
        <w:t>,</w:t>
      </w:r>
      <w:r w:rsidR="00E020C7" w:rsidRPr="00902653">
        <w:rPr>
          <w:rFonts w:ascii="Arial" w:hAnsi="Arial"/>
          <w:bCs/>
          <w:color w:val="000000"/>
          <w:sz w:val="22"/>
          <w:szCs w:val="22"/>
        </w:rPr>
        <w:t xml:space="preserve"> y a cualquiera de sus directores, empleados, agentes, sociedades controlantes, controladas y/o vinculadas respecto de todas y cada una de las responsabilidades, penalidades, demandas, reclamos, juicios, pérdidas, daños y perjuicios, multas, costos y gastos (incluyendo las costas por defensa, conciliación y honorarios razonables de abogados), que pudiera sufrir, incurrir, o por los que pudiere haber pagado en razón de daños o lesiones de cualquier tipo, producidos por el hecho o en ocasión del cumplimiento de las prestaciones a cargo de</w:t>
      </w:r>
      <w:r w:rsidR="00073256">
        <w:rPr>
          <w:rFonts w:ascii="Arial" w:hAnsi="Arial"/>
          <w:bCs/>
          <w:color w:val="000000"/>
          <w:sz w:val="22"/>
          <w:szCs w:val="22"/>
        </w:rPr>
        <w:t>l</w:t>
      </w:r>
      <w:r w:rsidR="00E020C7" w:rsidRPr="00902653">
        <w:rPr>
          <w:rFonts w:ascii="Arial" w:hAnsi="Arial"/>
          <w:bCs/>
          <w:color w:val="000000"/>
          <w:sz w:val="22"/>
          <w:szCs w:val="22"/>
        </w:rPr>
        <w:t xml:space="preserve"> </w:t>
      </w:r>
      <w:r w:rsidR="00410402">
        <w:rPr>
          <w:rFonts w:ascii="Arial" w:hAnsi="Arial"/>
          <w:bCs/>
          <w:color w:val="000000"/>
          <w:sz w:val="22"/>
          <w:szCs w:val="22"/>
        </w:rPr>
        <w:t>PRODUCTOR</w:t>
      </w:r>
      <w:r w:rsidR="00E020C7" w:rsidRPr="00902653">
        <w:rPr>
          <w:rFonts w:ascii="Arial" w:hAnsi="Arial"/>
          <w:bCs/>
          <w:color w:val="000000"/>
          <w:sz w:val="22"/>
          <w:szCs w:val="22"/>
        </w:rPr>
        <w:t xml:space="preserve">, ocasionados por el mismo o por el personal de los que se valga o por los que deba responder, </w:t>
      </w:r>
      <w:r w:rsidR="00E020C7">
        <w:rPr>
          <w:rFonts w:ascii="Arial" w:hAnsi="Arial"/>
          <w:bCs/>
          <w:color w:val="000000"/>
          <w:sz w:val="22"/>
          <w:szCs w:val="22"/>
        </w:rPr>
        <w:t xml:space="preserve">o por las cosas de su propiedad o guarda </w:t>
      </w:r>
      <w:r w:rsidR="00E020C7" w:rsidRPr="00902653">
        <w:rPr>
          <w:rFonts w:ascii="Arial" w:hAnsi="Arial"/>
          <w:bCs/>
          <w:color w:val="000000"/>
          <w:sz w:val="22"/>
          <w:szCs w:val="22"/>
        </w:rPr>
        <w:t>relacionados con la operatoria objeto de</w:t>
      </w:r>
      <w:r w:rsidR="00884684">
        <w:rPr>
          <w:rFonts w:ascii="Arial" w:hAnsi="Arial"/>
          <w:bCs/>
          <w:color w:val="000000"/>
          <w:sz w:val="22"/>
          <w:szCs w:val="22"/>
        </w:rPr>
        <w:t xml:space="preserve"> </w:t>
      </w:r>
      <w:r w:rsidR="00E020C7" w:rsidRPr="00902653">
        <w:rPr>
          <w:rFonts w:ascii="Arial" w:hAnsi="Arial"/>
          <w:bCs/>
          <w:color w:val="000000"/>
          <w:sz w:val="22"/>
          <w:szCs w:val="22"/>
        </w:rPr>
        <w:t>l</w:t>
      </w:r>
      <w:r w:rsidR="00884684">
        <w:rPr>
          <w:rFonts w:ascii="Arial" w:hAnsi="Arial"/>
          <w:bCs/>
          <w:color w:val="000000"/>
          <w:sz w:val="22"/>
          <w:szCs w:val="22"/>
        </w:rPr>
        <w:t>a</w:t>
      </w:r>
      <w:r w:rsidR="00E020C7" w:rsidRPr="00902653">
        <w:rPr>
          <w:rFonts w:ascii="Arial" w:hAnsi="Arial"/>
          <w:bCs/>
          <w:color w:val="000000"/>
          <w:sz w:val="22"/>
          <w:szCs w:val="22"/>
        </w:rPr>
        <w:t xml:space="preserve"> presente </w:t>
      </w:r>
      <w:r w:rsidR="00BA3AB1">
        <w:rPr>
          <w:rFonts w:ascii="Arial" w:hAnsi="Arial"/>
          <w:bCs/>
          <w:color w:val="000000"/>
          <w:sz w:val="22"/>
          <w:szCs w:val="22"/>
        </w:rPr>
        <w:t>P</w:t>
      </w:r>
      <w:r w:rsidR="00884684">
        <w:rPr>
          <w:rFonts w:ascii="Arial" w:hAnsi="Arial"/>
          <w:bCs/>
          <w:color w:val="000000"/>
          <w:sz w:val="22"/>
          <w:szCs w:val="22"/>
        </w:rPr>
        <w:t>ropuesta</w:t>
      </w:r>
      <w:r w:rsidR="00E020C7" w:rsidRPr="00902653">
        <w:rPr>
          <w:rFonts w:ascii="Arial" w:hAnsi="Arial"/>
          <w:bCs/>
          <w:color w:val="000000"/>
          <w:sz w:val="22"/>
          <w:szCs w:val="22"/>
        </w:rPr>
        <w:t>.</w:t>
      </w:r>
    </w:p>
    <w:p w14:paraId="40EC81E6" w14:textId="757A6ED4" w:rsidR="00902653" w:rsidRDefault="00E020C7" w:rsidP="00AE30FB">
      <w:pPr>
        <w:pStyle w:val="CM3"/>
        <w:jc w:val="both"/>
        <w:rPr>
          <w:sz w:val="22"/>
          <w:szCs w:val="22"/>
        </w:rPr>
      </w:pPr>
      <w:r w:rsidRPr="00E020C7">
        <w:rPr>
          <w:b/>
          <w:bCs/>
          <w:color w:val="000000"/>
          <w:sz w:val="22"/>
          <w:szCs w:val="22"/>
        </w:rPr>
        <w:t>13.7.</w:t>
      </w:r>
      <w:r>
        <w:rPr>
          <w:bCs/>
          <w:color w:val="000000"/>
          <w:sz w:val="22"/>
          <w:szCs w:val="22"/>
        </w:rPr>
        <w:t xml:space="preserve"> </w:t>
      </w:r>
      <w:r w:rsidR="00E60CE3" w:rsidRPr="00EF5864">
        <w:rPr>
          <w:bCs/>
          <w:color w:val="000000"/>
          <w:sz w:val="22"/>
          <w:szCs w:val="22"/>
        </w:rPr>
        <w:t xml:space="preserve">Ante la traba de medidas precautorias o pagos que deba efectuar </w:t>
      </w:r>
      <w:r w:rsidR="00956E6C">
        <w:rPr>
          <w:bCs/>
          <w:color w:val="000000"/>
          <w:sz w:val="22"/>
          <w:szCs w:val="22"/>
        </w:rPr>
        <w:t>EXPERTA</w:t>
      </w:r>
      <w:r w:rsidR="00E60CE3" w:rsidRPr="00EF5864">
        <w:rPr>
          <w:bCs/>
          <w:color w:val="000000"/>
          <w:sz w:val="22"/>
          <w:szCs w:val="22"/>
        </w:rPr>
        <w:t xml:space="preserve"> por incumplimientos a las obligaciones contraídas por </w:t>
      </w:r>
      <w:r w:rsidR="006855FC">
        <w:rPr>
          <w:bCs/>
          <w:color w:val="000000"/>
          <w:sz w:val="22"/>
          <w:szCs w:val="22"/>
        </w:rPr>
        <w:t>el</w:t>
      </w:r>
      <w:r w:rsidR="00E60CE3" w:rsidRPr="00EF5864">
        <w:rPr>
          <w:bCs/>
          <w:color w:val="000000"/>
          <w:sz w:val="22"/>
          <w:szCs w:val="22"/>
        </w:rPr>
        <w:t xml:space="preserve"> PRODUCTOR en la presente cláusula invocado por parte de algún empleado, funcionario, trabajador, o dependiente de</w:t>
      </w:r>
      <w:r w:rsidR="006855FC">
        <w:rPr>
          <w:bCs/>
          <w:color w:val="000000"/>
          <w:sz w:val="22"/>
          <w:szCs w:val="22"/>
        </w:rPr>
        <w:t>l</w:t>
      </w:r>
      <w:r w:rsidR="00E60CE3" w:rsidRPr="00EF5864">
        <w:rPr>
          <w:bCs/>
          <w:color w:val="000000"/>
          <w:sz w:val="22"/>
          <w:szCs w:val="22"/>
        </w:rPr>
        <w:t xml:space="preserve"> PRODUCTOR o por parte de los organismos públicos recaudadores de los aportes y contribuciones de la seguridad social, </w:t>
      </w:r>
      <w:r>
        <w:rPr>
          <w:rFonts w:cs="Arial"/>
          <w:bCs/>
          <w:color w:val="000000"/>
          <w:sz w:val="22"/>
          <w:szCs w:val="22"/>
        </w:rPr>
        <w:t>y reclamos efectuados por un tercero por cualquier causa</w:t>
      </w:r>
      <w:r>
        <w:rPr>
          <w:bCs/>
          <w:color w:val="000000"/>
          <w:sz w:val="22"/>
          <w:szCs w:val="22"/>
        </w:rPr>
        <w:t>, f</w:t>
      </w:r>
      <w:r w:rsidR="00E60CE3" w:rsidRPr="00EF5864">
        <w:rPr>
          <w:bCs/>
          <w:color w:val="000000"/>
          <w:sz w:val="22"/>
          <w:szCs w:val="22"/>
        </w:rPr>
        <w:t xml:space="preserve">acultará a </w:t>
      </w:r>
      <w:r w:rsidR="00956E6C">
        <w:rPr>
          <w:bCs/>
          <w:color w:val="000000"/>
          <w:sz w:val="22"/>
          <w:szCs w:val="22"/>
        </w:rPr>
        <w:t>EXPERTA</w:t>
      </w:r>
      <w:r w:rsidR="00E60CE3" w:rsidRPr="00EF5864">
        <w:rPr>
          <w:bCs/>
          <w:color w:val="000000"/>
          <w:sz w:val="22"/>
          <w:szCs w:val="22"/>
        </w:rPr>
        <w:t xml:space="preserve"> a retener el pago de la retribución prevista en l</w:t>
      </w:r>
      <w:r w:rsidR="009D39B0">
        <w:rPr>
          <w:bCs/>
          <w:color w:val="000000"/>
          <w:sz w:val="22"/>
          <w:szCs w:val="22"/>
        </w:rPr>
        <w:t>a</w:t>
      </w:r>
      <w:r w:rsidR="00E60CE3" w:rsidRPr="00EF5864">
        <w:rPr>
          <w:bCs/>
          <w:color w:val="000000"/>
          <w:sz w:val="22"/>
          <w:szCs w:val="22"/>
        </w:rPr>
        <w:t xml:space="preserve"> presente </w:t>
      </w:r>
      <w:r w:rsidR="00BA3AB1">
        <w:rPr>
          <w:bCs/>
          <w:color w:val="000000"/>
          <w:sz w:val="22"/>
          <w:szCs w:val="22"/>
        </w:rPr>
        <w:t>P</w:t>
      </w:r>
      <w:r w:rsidR="009D39B0">
        <w:rPr>
          <w:bCs/>
          <w:color w:val="000000"/>
          <w:sz w:val="22"/>
          <w:szCs w:val="22"/>
        </w:rPr>
        <w:t>ropuesta</w:t>
      </w:r>
      <w:r w:rsidR="00E60CE3" w:rsidRPr="00EF5864">
        <w:rPr>
          <w:bCs/>
          <w:color w:val="000000"/>
          <w:sz w:val="22"/>
          <w:szCs w:val="22"/>
        </w:rPr>
        <w:t xml:space="preserve"> a favor de</w:t>
      </w:r>
      <w:r w:rsidR="006855FC">
        <w:rPr>
          <w:bCs/>
          <w:color w:val="000000"/>
          <w:sz w:val="22"/>
          <w:szCs w:val="22"/>
        </w:rPr>
        <w:t>l</w:t>
      </w:r>
      <w:r w:rsidR="00E60CE3" w:rsidRPr="00EF5864">
        <w:rPr>
          <w:bCs/>
          <w:color w:val="000000"/>
          <w:sz w:val="22"/>
          <w:szCs w:val="22"/>
        </w:rPr>
        <w:t xml:space="preserve"> PRODUCTOR hasta compensar el importe que por todo concepto pudiese verse obligada a pagar </w:t>
      </w:r>
      <w:r w:rsidR="00956E6C">
        <w:rPr>
          <w:bCs/>
          <w:color w:val="000000"/>
          <w:sz w:val="22"/>
          <w:szCs w:val="22"/>
        </w:rPr>
        <w:t>EXPERTA</w:t>
      </w:r>
      <w:r w:rsidR="005134F8">
        <w:rPr>
          <w:bCs/>
          <w:color w:val="000000"/>
          <w:sz w:val="22"/>
          <w:szCs w:val="22"/>
        </w:rPr>
        <w:t xml:space="preserve">, </w:t>
      </w:r>
      <w:r w:rsidR="005134F8">
        <w:rPr>
          <w:sz w:val="22"/>
          <w:szCs w:val="22"/>
          <w:lang w:eastAsia="es-AR"/>
        </w:rPr>
        <w:t>sus accionistas, directores y dependientes</w:t>
      </w:r>
      <w:r w:rsidR="00E60CE3" w:rsidRPr="00EF5864">
        <w:rPr>
          <w:bCs/>
          <w:color w:val="000000"/>
          <w:sz w:val="22"/>
          <w:szCs w:val="22"/>
        </w:rPr>
        <w:t>.</w:t>
      </w:r>
    </w:p>
    <w:p w14:paraId="4C40367C" w14:textId="57E2BFEF" w:rsidR="00EF5864" w:rsidRDefault="00EF5864" w:rsidP="00AE30FB">
      <w:pPr>
        <w:pStyle w:val="Default"/>
        <w:jc w:val="both"/>
      </w:pPr>
    </w:p>
    <w:p w14:paraId="30EA1A67" w14:textId="41892DD1" w:rsidR="00C74C04" w:rsidRDefault="00C74C04" w:rsidP="00AE30FB">
      <w:pPr>
        <w:pStyle w:val="Default"/>
        <w:jc w:val="both"/>
      </w:pPr>
    </w:p>
    <w:p w14:paraId="46AF928D" w14:textId="77777777" w:rsidR="003B182F" w:rsidRDefault="003B182F" w:rsidP="00AE30FB">
      <w:pPr>
        <w:pStyle w:val="Default"/>
        <w:jc w:val="both"/>
      </w:pPr>
    </w:p>
    <w:p w14:paraId="56771C65" w14:textId="77777777" w:rsidR="007E7188" w:rsidRPr="009D3CFA" w:rsidRDefault="007E7188" w:rsidP="007E7188">
      <w:pPr>
        <w:pStyle w:val="NormalWeb"/>
        <w:spacing w:line="360" w:lineRule="auto"/>
        <w:jc w:val="both"/>
        <w:rPr>
          <w:rFonts w:ascii="Arial" w:hAnsi="Arial"/>
          <w:b/>
          <w:bCs/>
          <w:color w:val="000000"/>
          <w:sz w:val="22"/>
          <w:szCs w:val="22"/>
        </w:rPr>
      </w:pPr>
      <w:r w:rsidRPr="009D3CFA">
        <w:rPr>
          <w:rFonts w:ascii="Arial" w:hAnsi="Arial"/>
          <w:b/>
          <w:bCs/>
          <w:color w:val="000000"/>
          <w:sz w:val="22"/>
          <w:szCs w:val="22"/>
        </w:rPr>
        <w:t>1</w:t>
      </w:r>
      <w:r w:rsidR="00A1682D">
        <w:rPr>
          <w:rFonts w:ascii="Arial" w:hAnsi="Arial"/>
          <w:b/>
          <w:bCs/>
          <w:color w:val="000000"/>
          <w:sz w:val="22"/>
          <w:szCs w:val="22"/>
        </w:rPr>
        <w:t>4</w:t>
      </w:r>
      <w:r w:rsidRPr="009D3CFA">
        <w:rPr>
          <w:rFonts w:ascii="Arial" w:hAnsi="Arial"/>
          <w:b/>
          <w:bCs/>
          <w:color w:val="000000"/>
          <w:sz w:val="22"/>
          <w:szCs w:val="22"/>
        </w:rPr>
        <w:t xml:space="preserve">. </w:t>
      </w:r>
      <w:r w:rsidRPr="009D3CFA">
        <w:rPr>
          <w:rFonts w:ascii="Arial" w:hAnsi="Arial"/>
          <w:b/>
          <w:bCs/>
          <w:color w:val="000000"/>
          <w:sz w:val="22"/>
          <w:szCs w:val="22"/>
          <w:u w:val="single"/>
        </w:rPr>
        <w:t>AUDITORIA:</w:t>
      </w:r>
    </w:p>
    <w:p w14:paraId="3289375E" w14:textId="3F6512F8" w:rsidR="007E7188" w:rsidRPr="009D3CFA" w:rsidRDefault="007E7188" w:rsidP="007E7188">
      <w:pPr>
        <w:pStyle w:val="NormalWeb"/>
        <w:spacing w:line="360" w:lineRule="auto"/>
        <w:jc w:val="both"/>
        <w:rPr>
          <w:rFonts w:ascii="Arial" w:hAnsi="Arial"/>
          <w:bCs/>
          <w:color w:val="000000"/>
          <w:sz w:val="22"/>
          <w:szCs w:val="22"/>
        </w:rPr>
      </w:pPr>
      <w:r>
        <w:rPr>
          <w:rFonts w:ascii="Arial" w:hAnsi="Arial"/>
          <w:bCs/>
          <w:color w:val="000000"/>
          <w:sz w:val="22"/>
          <w:szCs w:val="22"/>
        </w:rPr>
        <w:t>EXPERTA</w:t>
      </w:r>
      <w:r w:rsidRPr="009D3CFA">
        <w:rPr>
          <w:rFonts w:ascii="Arial" w:hAnsi="Arial"/>
          <w:bCs/>
          <w:color w:val="000000"/>
          <w:sz w:val="22"/>
          <w:szCs w:val="22"/>
        </w:rPr>
        <w:t xml:space="preserve"> podrá solicitar informes, realizar auditorías, acceder a los datos y a toda la documentación que tenga en su poder </w:t>
      </w:r>
      <w:r w:rsidR="006855FC">
        <w:rPr>
          <w:rFonts w:ascii="Arial" w:hAnsi="Arial"/>
          <w:bCs/>
          <w:color w:val="000000"/>
          <w:sz w:val="22"/>
          <w:szCs w:val="22"/>
        </w:rPr>
        <w:t>el</w:t>
      </w:r>
      <w:r w:rsidRPr="009D3CFA">
        <w:rPr>
          <w:rFonts w:ascii="Arial" w:hAnsi="Arial"/>
          <w:bCs/>
          <w:color w:val="000000"/>
          <w:sz w:val="22"/>
          <w:szCs w:val="22"/>
        </w:rPr>
        <w:t xml:space="preserve"> </w:t>
      </w:r>
      <w:r>
        <w:rPr>
          <w:rFonts w:ascii="Arial" w:hAnsi="Arial"/>
          <w:bCs/>
          <w:color w:val="000000"/>
          <w:sz w:val="22"/>
          <w:szCs w:val="22"/>
        </w:rPr>
        <w:t>PRODUCTOR</w:t>
      </w:r>
      <w:r w:rsidRPr="009D3CFA">
        <w:rPr>
          <w:rFonts w:ascii="Arial" w:hAnsi="Arial"/>
          <w:bCs/>
          <w:color w:val="000000"/>
          <w:sz w:val="22"/>
          <w:szCs w:val="22"/>
        </w:rPr>
        <w:t xml:space="preserve"> relacionada a la presente. A estos efectos, deberá avisar a</w:t>
      </w:r>
      <w:r w:rsidR="006855FC">
        <w:rPr>
          <w:rFonts w:ascii="Arial" w:hAnsi="Arial"/>
          <w:bCs/>
          <w:color w:val="000000"/>
          <w:sz w:val="22"/>
          <w:szCs w:val="22"/>
        </w:rPr>
        <w:t>l</w:t>
      </w:r>
      <w:r>
        <w:rPr>
          <w:rFonts w:ascii="Arial" w:hAnsi="Arial"/>
          <w:bCs/>
          <w:color w:val="000000"/>
          <w:sz w:val="22"/>
          <w:szCs w:val="22"/>
        </w:rPr>
        <w:t xml:space="preserve"> PRODUCTOR</w:t>
      </w:r>
      <w:r w:rsidRPr="009D3CFA">
        <w:rPr>
          <w:rFonts w:ascii="Arial" w:hAnsi="Arial"/>
          <w:bCs/>
          <w:color w:val="000000"/>
          <w:sz w:val="22"/>
          <w:szCs w:val="22"/>
        </w:rPr>
        <w:t xml:space="preserve"> con </w:t>
      </w:r>
      <w:r w:rsidR="001530C6">
        <w:rPr>
          <w:rFonts w:ascii="Arial" w:hAnsi="Arial"/>
          <w:bCs/>
          <w:color w:val="000000"/>
          <w:sz w:val="22"/>
          <w:szCs w:val="22"/>
        </w:rPr>
        <w:t>3</w:t>
      </w:r>
      <w:r w:rsidRPr="009D3CFA">
        <w:rPr>
          <w:rFonts w:ascii="Arial" w:hAnsi="Arial"/>
          <w:bCs/>
          <w:color w:val="000000"/>
          <w:sz w:val="22"/>
          <w:szCs w:val="22"/>
        </w:rPr>
        <w:t xml:space="preserve"> (</w:t>
      </w:r>
      <w:r w:rsidR="001530C6">
        <w:rPr>
          <w:rFonts w:ascii="Arial" w:hAnsi="Arial"/>
          <w:bCs/>
          <w:color w:val="000000"/>
          <w:sz w:val="22"/>
          <w:szCs w:val="22"/>
        </w:rPr>
        <w:t>tres</w:t>
      </w:r>
      <w:r w:rsidRPr="009D3CFA">
        <w:rPr>
          <w:rFonts w:ascii="Arial" w:hAnsi="Arial"/>
          <w:bCs/>
          <w:color w:val="000000"/>
          <w:sz w:val="22"/>
          <w:szCs w:val="22"/>
        </w:rPr>
        <w:t xml:space="preserve">) </w:t>
      </w:r>
      <w:r w:rsidR="001530C6">
        <w:rPr>
          <w:rFonts w:ascii="Arial" w:hAnsi="Arial"/>
          <w:bCs/>
          <w:color w:val="000000"/>
          <w:sz w:val="22"/>
          <w:szCs w:val="22"/>
        </w:rPr>
        <w:t xml:space="preserve">días hábiles </w:t>
      </w:r>
      <w:r w:rsidRPr="009D3CFA">
        <w:rPr>
          <w:rFonts w:ascii="Arial" w:hAnsi="Arial"/>
          <w:bCs/>
          <w:color w:val="000000"/>
          <w:sz w:val="22"/>
          <w:szCs w:val="22"/>
        </w:rPr>
        <w:t>de anticipación al día fijado los nombres y apellidos de las personas autorizadas para realizar la auditoría mencionada.</w:t>
      </w:r>
    </w:p>
    <w:p w14:paraId="551DE178" w14:textId="77777777" w:rsidR="007E7188" w:rsidRPr="009D3CFA" w:rsidRDefault="007E7188" w:rsidP="007E7188">
      <w:pPr>
        <w:pStyle w:val="NormalWeb"/>
        <w:spacing w:line="360" w:lineRule="auto"/>
        <w:jc w:val="both"/>
        <w:rPr>
          <w:rFonts w:ascii="Arial" w:hAnsi="Arial"/>
          <w:bCs/>
          <w:color w:val="000000"/>
          <w:sz w:val="22"/>
          <w:szCs w:val="22"/>
        </w:rPr>
      </w:pPr>
      <w:r w:rsidRPr="009D3CFA">
        <w:rPr>
          <w:rFonts w:ascii="Arial" w:hAnsi="Arial"/>
          <w:bCs/>
          <w:color w:val="000000"/>
          <w:sz w:val="22"/>
          <w:szCs w:val="22"/>
        </w:rPr>
        <w:lastRenderedPageBreak/>
        <w:t xml:space="preserve">En este sentido, </w:t>
      </w:r>
      <w:r w:rsidR="006855FC">
        <w:rPr>
          <w:rFonts w:ascii="Arial" w:hAnsi="Arial"/>
          <w:bCs/>
          <w:color w:val="000000"/>
          <w:sz w:val="22"/>
          <w:szCs w:val="22"/>
        </w:rPr>
        <w:t>el</w:t>
      </w:r>
      <w:r>
        <w:rPr>
          <w:rFonts w:ascii="Arial" w:hAnsi="Arial"/>
          <w:bCs/>
          <w:color w:val="000000"/>
          <w:sz w:val="22"/>
          <w:szCs w:val="22"/>
        </w:rPr>
        <w:t xml:space="preserve"> PRODUCTOR</w:t>
      </w:r>
      <w:r w:rsidRPr="009D3CFA">
        <w:rPr>
          <w:rFonts w:ascii="Arial" w:hAnsi="Arial"/>
          <w:bCs/>
          <w:color w:val="000000"/>
          <w:sz w:val="22"/>
          <w:szCs w:val="22"/>
        </w:rPr>
        <w:t xml:space="preserve"> conservará un completo archivo de todos los negocios en función del presente para facilitar dichos informes, en especial, los vinculados a la aceptación de riesgos, sus modificaciones, prórrogas, anulaciones o rescisiones.</w:t>
      </w:r>
    </w:p>
    <w:p w14:paraId="765FAE01" w14:textId="77777777" w:rsidR="007E7188" w:rsidRPr="009D3CFA" w:rsidRDefault="007E7188" w:rsidP="007E7188">
      <w:pPr>
        <w:pStyle w:val="NormalWeb"/>
        <w:jc w:val="both"/>
        <w:rPr>
          <w:rFonts w:ascii="Arial" w:hAnsi="Arial"/>
          <w:bCs/>
          <w:color w:val="000000"/>
          <w:sz w:val="22"/>
          <w:szCs w:val="22"/>
        </w:rPr>
      </w:pPr>
    </w:p>
    <w:p w14:paraId="4FA34E67" w14:textId="77777777" w:rsidR="007E7188" w:rsidRPr="00EA6D66" w:rsidRDefault="007E7188" w:rsidP="00EA6D66">
      <w:pPr>
        <w:pStyle w:val="NormalWeb"/>
        <w:spacing w:line="360" w:lineRule="auto"/>
        <w:jc w:val="both"/>
        <w:rPr>
          <w:rFonts w:ascii="Arial" w:hAnsi="Arial"/>
          <w:b/>
          <w:bCs/>
          <w:color w:val="000000"/>
          <w:sz w:val="22"/>
          <w:szCs w:val="22"/>
          <w:u w:val="single"/>
        </w:rPr>
      </w:pPr>
      <w:r w:rsidRPr="009D3CFA">
        <w:rPr>
          <w:rFonts w:ascii="Arial" w:hAnsi="Arial"/>
          <w:b/>
          <w:bCs/>
          <w:color w:val="000000"/>
          <w:sz w:val="22"/>
          <w:szCs w:val="22"/>
        </w:rPr>
        <w:t>1</w:t>
      </w:r>
      <w:r w:rsidR="00A1682D">
        <w:rPr>
          <w:rFonts w:ascii="Arial" w:hAnsi="Arial"/>
          <w:b/>
          <w:bCs/>
          <w:color w:val="000000"/>
          <w:sz w:val="22"/>
          <w:szCs w:val="22"/>
        </w:rPr>
        <w:t>5</w:t>
      </w:r>
      <w:r w:rsidRPr="009D3CFA">
        <w:rPr>
          <w:rFonts w:ascii="Arial" w:hAnsi="Arial"/>
          <w:b/>
          <w:bCs/>
          <w:color w:val="000000"/>
          <w:sz w:val="22"/>
          <w:szCs w:val="22"/>
        </w:rPr>
        <w:t xml:space="preserve">. </w:t>
      </w:r>
      <w:r w:rsidRPr="00EA6D66">
        <w:rPr>
          <w:rFonts w:ascii="Arial" w:hAnsi="Arial"/>
          <w:b/>
          <w:bCs/>
          <w:color w:val="000000"/>
          <w:sz w:val="22"/>
          <w:szCs w:val="22"/>
          <w:u w:val="single"/>
        </w:rPr>
        <w:t>DEBER DE INFORMACIÓN:</w:t>
      </w:r>
    </w:p>
    <w:p w14:paraId="7D1E73F7" w14:textId="3A2566D9" w:rsidR="00F40993" w:rsidRDefault="007E7188" w:rsidP="00EA6D66">
      <w:pPr>
        <w:pStyle w:val="NormalWeb"/>
        <w:spacing w:line="360" w:lineRule="auto"/>
        <w:jc w:val="both"/>
        <w:rPr>
          <w:rFonts w:ascii="Arial" w:hAnsi="Arial"/>
          <w:bCs/>
          <w:color w:val="000000"/>
          <w:sz w:val="22"/>
          <w:szCs w:val="22"/>
        </w:rPr>
      </w:pPr>
      <w:r w:rsidRPr="00EA6D66">
        <w:rPr>
          <w:rFonts w:ascii="Arial" w:hAnsi="Arial"/>
          <w:bCs/>
          <w:color w:val="000000"/>
          <w:sz w:val="22"/>
          <w:szCs w:val="22"/>
        </w:rPr>
        <w:t xml:space="preserve">En caso de corresponder, las </w:t>
      </w:r>
      <w:r w:rsidR="00F22F47">
        <w:rPr>
          <w:rFonts w:ascii="Arial" w:hAnsi="Arial"/>
          <w:bCs/>
          <w:color w:val="000000"/>
          <w:sz w:val="22"/>
          <w:szCs w:val="22"/>
        </w:rPr>
        <w:t>P</w:t>
      </w:r>
      <w:r w:rsidR="00664E3A">
        <w:rPr>
          <w:rFonts w:ascii="Arial" w:hAnsi="Arial"/>
          <w:bCs/>
          <w:color w:val="000000"/>
          <w:sz w:val="22"/>
          <w:szCs w:val="22"/>
        </w:rPr>
        <w:t>artes</w:t>
      </w:r>
      <w:r w:rsidRPr="00EA6D66">
        <w:rPr>
          <w:rFonts w:ascii="Arial" w:hAnsi="Arial"/>
          <w:bCs/>
          <w:color w:val="000000"/>
          <w:sz w:val="22"/>
          <w:szCs w:val="22"/>
        </w:rPr>
        <w:t xml:space="preserve"> se comprometen a brindar su colaboración a fin de que la SSN o el organismo que eventualmente correspondiere, pueda ejercer sus funciones de control, ya sea a través de inspecciones, declaraciones e informes vinculados con la información recibida y la modalidad de prestación de servicio. Esta colaboración será aplicable también a los empleados </w:t>
      </w:r>
      <w:r w:rsidR="00986789" w:rsidRPr="00EA6D66">
        <w:rPr>
          <w:rFonts w:ascii="Arial" w:hAnsi="Arial"/>
          <w:bCs/>
          <w:color w:val="000000"/>
          <w:sz w:val="22"/>
          <w:szCs w:val="22"/>
        </w:rPr>
        <w:t xml:space="preserve">en relación de dependencia </w:t>
      </w:r>
      <w:r w:rsidRPr="00EA6D66">
        <w:rPr>
          <w:rFonts w:ascii="Arial" w:hAnsi="Arial"/>
          <w:bCs/>
          <w:color w:val="000000"/>
          <w:sz w:val="22"/>
          <w:szCs w:val="22"/>
        </w:rPr>
        <w:t xml:space="preserve">y personal </w:t>
      </w:r>
      <w:r w:rsidR="00986789" w:rsidRPr="00EA6D66">
        <w:rPr>
          <w:rFonts w:ascii="Arial" w:hAnsi="Arial"/>
          <w:bCs/>
          <w:color w:val="000000"/>
          <w:sz w:val="22"/>
          <w:szCs w:val="22"/>
        </w:rPr>
        <w:t xml:space="preserve">contratado </w:t>
      </w:r>
      <w:r w:rsidRPr="00EA6D66">
        <w:rPr>
          <w:rFonts w:ascii="Arial" w:hAnsi="Arial"/>
          <w:bCs/>
          <w:color w:val="000000"/>
          <w:sz w:val="22"/>
          <w:szCs w:val="22"/>
        </w:rPr>
        <w:t xml:space="preserve">de cada una de las </w:t>
      </w:r>
      <w:r w:rsidR="00F22F47">
        <w:rPr>
          <w:rFonts w:ascii="Arial" w:hAnsi="Arial"/>
          <w:bCs/>
          <w:color w:val="000000"/>
          <w:sz w:val="22"/>
          <w:szCs w:val="22"/>
        </w:rPr>
        <w:t>P</w:t>
      </w:r>
      <w:r w:rsidR="00664E3A">
        <w:rPr>
          <w:rFonts w:ascii="Arial" w:hAnsi="Arial"/>
          <w:bCs/>
          <w:color w:val="000000"/>
          <w:sz w:val="22"/>
          <w:szCs w:val="22"/>
        </w:rPr>
        <w:t>artes</w:t>
      </w:r>
      <w:r w:rsidRPr="00EA6D66">
        <w:rPr>
          <w:rFonts w:ascii="Arial" w:hAnsi="Arial"/>
          <w:bCs/>
          <w:color w:val="000000"/>
          <w:sz w:val="22"/>
          <w:szCs w:val="22"/>
        </w:rPr>
        <w:t>.</w:t>
      </w:r>
    </w:p>
    <w:p w14:paraId="7ACA2CFE" w14:textId="77777777" w:rsidR="00B10E9D" w:rsidRPr="00EA6D66" w:rsidRDefault="00B10E9D" w:rsidP="00EA6D66">
      <w:pPr>
        <w:pStyle w:val="NormalWeb"/>
        <w:spacing w:line="360" w:lineRule="auto"/>
        <w:jc w:val="both"/>
        <w:rPr>
          <w:rFonts w:ascii="Arial" w:hAnsi="Arial"/>
          <w:bCs/>
          <w:color w:val="000000"/>
          <w:sz w:val="22"/>
          <w:szCs w:val="22"/>
        </w:rPr>
      </w:pPr>
    </w:p>
    <w:p w14:paraId="779E88CF" w14:textId="77777777" w:rsidR="006B6A76" w:rsidRPr="00B60F89" w:rsidRDefault="006B6A76" w:rsidP="00B60F89">
      <w:pPr>
        <w:pStyle w:val="Default"/>
        <w:spacing w:line="360" w:lineRule="auto"/>
        <w:jc w:val="both"/>
        <w:rPr>
          <w:rFonts w:cs="Times New Roman"/>
          <w:b/>
          <w:sz w:val="22"/>
          <w:szCs w:val="22"/>
        </w:rPr>
      </w:pPr>
      <w:bookmarkStart w:id="16" w:name="_Hlk15286250"/>
      <w:r w:rsidRPr="00B60F89">
        <w:rPr>
          <w:rFonts w:cs="Times New Roman"/>
          <w:b/>
          <w:sz w:val="22"/>
          <w:szCs w:val="22"/>
        </w:rPr>
        <w:t xml:space="preserve">16. </w:t>
      </w:r>
      <w:r w:rsidRPr="00B60F89">
        <w:rPr>
          <w:rFonts w:cs="Times New Roman"/>
          <w:b/>
          <w:sz w:val="22"/>
          <w:szCs w:val="22"/>
          <w:u w:val="single"/>
        </w:rPr>
        <w:t>CONSERVACION DE REGISTROS</w:t>
      </w:r>
    </w:p>
    <w:p w14:paraId="53FB3B91" w14:textId="77777777" w:rsidR="00B60F89" w:rsidRDefault="00B60F89" w:rsidP="00B60F89">
      <w:pPr>
        <w:pStyle w:val="Default"/>
        <w:spacing w:line="360" w:lineRule="auto"/>
        <w:jc w:val="both"/>
        <w:rPr>
          <w:rFonts w:cs="Times New Roman"/>
          <w:bCs/>
          <w:sz w:val="22"/>
          <w:szCs w:val="22"/>
        </w:rPr>
      </w:pPr>
    </w:p>
    <w:p w14:paraId="73A7DA20" w14:textId="7EE20FE8" w:rsidR="007E7188" w:rsidRDefault="006B6A76" w:rsidP="00B60F89">
      <w:pPr>
        <w:pStyle w:val="Default"/>
        <w:spacing w:line="360" w:lineRule="auto"/>
        <w:jc w:val="both"/>
        <w:rPr>
          <w:rFonts w:cs="Times New Roman"/>
          <w:bCs/>
          <w:sz w:val="22"/>
          <w:szCs w:val="22"/>
        </w:rPr>
      </w:pPr>
      <w:r w:rsidRPr="00B60F89">
        <w:rPr>
          <w:rFonts w:cs="Times New Roman"/>
          <w:bCs/>
          <w:sz w:val="22"/>
          <w:szCs w:val="22"/>
        </w:rPr>
        <w:t xml:space="preserve">A los fines de brindar la información que eventualmente pudiera requerir la </w:t>
      </w:r>
      <w:r w:rsidR="00623CD4" w:rsidRPr="00B60F89">
        <w:rPr>
          <w:rFonts w:cs="Times New Roman"/>
          <w:bCs/>
          <w:sz w:val="22"/>
          <w:szCs w:val="22"/>
        </w:rPr>
        <w:t>S</w:t>
      </w:r>
      <w:r w:rsidR="00623CD4">
        <w:rPr>
          <w:rFonts w:cs="Times New Roman"/>
          <w:bCs/>
          <w:sz w:val="22"/>
          <w:szCs w:val="22"/>
        </w:rPr>
        <w:t>SN,</w:t>
      </w:r>
      <w:r w:rsidR="00AD607C" w:rsidRPr="00B60F89">
        <w:rPr>
          <w:rFonts w:cs="Times New Roman"/>
          <w:bCs/>
          <w:sz w:val="22"/>
          <w:szCs w:val="22"/>
        </w:rPr>
        <w:t xml:space="preserve"> el P</w:t>
      </w:r>
      <w:r w:rsidR="003B182F">
        <w:rPr>
          <w:rFonts w:cs="Times New Roman"/>
          <w:bCs/>
          <w:sz w:val="22"/>
          <w:szCs w:val="22"/>
        </w:rPr>
        <w:t>R</w:t>
      </w:r>
      <w:r w:rsidR="00B60F89">
        <w:rPr>
          <w:rFonts w:cs="Times New Roman"/>
          <w:bCs/>
          <w:sz w:val="22"/>
          <w:szCs w:val="22"/>
        </w:rPr>
        <w:t>ODUCTOR</w:t>
      </w:r>
      <w:r w:rsidR="00AD607C" w:rsidRPr="00B60F89">
        <w:rPr>
          <w:rFonts w:cs="Times New Roman"/>
          <w:bCs/>
          <w:sz w:val="22"/>
          <w:szCs w:val="22"/>
        </w:rPr>
        <w:t xml:space="preserve"> se obliga a conservar</w:t>
      </w:r>
      <w:r w:rsidR="00B60F89">
        <w:rPr>
          <w:rFonts w:cs="Times New Roman"/>
          <w:bCs/>
          <w:sz w:val="22"/>
          <w:szCs w:val="22"/>
        </w:rPr>
        <w:t xml:space="preserve"> </w:t>
      </w:r>
      <w:r w:rsidR="00AD607C" w:rsidRPr="00B60F89">
        <w:rPr>
          <w:rFonts w:cs="Times New Roman"/>
          <w:bCs/>
          <w:sz w:val="22"/>
          <w:szCs w:val="22"/>
        </w:rPr>
        <w:t>en su poder, durante un plazo mínimo de 5 (cinco) años, las solicitud</w:t>
      </w:r>
      <w:r w:rsidR="003B182F">
        <w:rPr>
          <w:rFonts w:cs="Times New Roman"/>
          <w:bCs/>
          <w:sz w:val="22"/>
          <w:szCs w:val="22"/>
        </w:rPr>
        <w:t>es</w:t>
      </w:r>
      <w:r w:rsidR="00AD607C" w:rsidRPr="00B60F89">
        <w:rPr>
          <w:rFonts w:cs="Times New Roman"/>
          <w:bCs/>
          <w:sz w:val="22"/>
          <w:szCs w:val="22"/>
        </w:rPr>
        <w:t xml:space="preserve"> de altas, bajas y modificaciones de pólizas </w:t>
      </w:r>
      <w:r w:rsidR="00B60F89">
        <w:rPr>
          <w:rFonts w:cs="Times New Roman"/>
          <w:bCs/>
          <w:sz w:val="22"/>
          <w:szCs w:val="22"/>
        </w:rPr>
        <w:t>de seguro en los cuales el PRODUCTOR haya intervenido</w:t>
      </w:r>
      <w:r w:rsidR="00AD607C" w:rsidRPr="00B60F89">
        <w:rPr>
          <w:rFonts w:cs="Times New Roman"/>
          <w:bCs/>
          <w:sz w:val="22"/>
          <w:szCs w:val="22"/>
        </w:rPr>
        <w:t>.</w:t>
      </w:r>
      <w:r w:rsidRPr="00B60F89">
        <w:rPr>
          <w:rFonts w:cs="Times New Roman"/>
          <w:bCs/>
          <w:sz w:val="22"/>
          <w:szCs w:val="22"/>
        </w:rPr>
        <w:t xml:space="preserve"> </w:t>
      </w:r>
    </w:p>
    <w:bookmarkEnd w:id="16"/>
    <w:p w14:paraId="7B4F516F" w14:textId="77777777" w:rsidR="006B6A76" w:rsidRPr="009D3CFA" w:rsidRDefault="006B6A76" w:rsidP="007E7188">
      <w:pPr>
        <w:pStyle w:val="Default"/>
        <w:jc w:val="both"/>
      </w:pPr>
    </w:p>
    <w:p w14:paraId="0967EFE5" w14:textId="00F76D54" w:rsidR="007E7188" w:rsidRPr="00EA6D66" w:rsidRDefault="007E7188" w:rsidP="00EA6D66">
      <w:pPr>
        <w:pStyle w:val="NormalWeb"/>
        <w:spacing w:line="360" w:lineRule="auto"/>
        <w:jc w:val="both"/>
        <w:rPr>
          <w:rFonts w:ascii="Arial" w:hAnsi="Arial"/>
          <w:b/>
          <w:bCs/>
          <w:color w:val="000000"/>
          <w:sz w:val="22"/>
          <w:szCs w:val="22"/>
          <w:u w:val="single"/>
        </w:rPr>
      </w:pPr>
      <w:r w:rsidRPr="00EA6D66">
        <w:rPr>
          <w:rFonts w:ascii="Arial" w:hAnsi="Arial"/>
          <w:b/>
          <w:bCs/>
          <w:color w:val="000000"/>
          <w:sz w:val="22"/>
          <w:szCs w:val="22"/>
        </w:rPr>
        <w:t>1</w:t>
      </w:r>
      <w:r w:rsidR="00B60F89">
        <w:rPr>
          <w:rFonts w:ascii="Arial" w:hAnsi="Arial"/>
          <w:b/>
          <w:bCs/>
          <w:color w:val="000000"/>
          <w:sz w:val="22"/>
          <w:szCs w:val="22"/>
        </w:rPr>
        <w:t>7</w:t>
      </w:r>
      <w:r w:rsidRPr="00EA6D66">
        <w:rPr>
          <w:rFonts w:ascii="Arial" w:hAnsi="Arial"/>
          <w:b/>
          <w:bCs/>
          <w:color w:val="000000"/>
          <w:sz w:val="22"/>
          <w:szCs w:val="22"/>
        </w:rPr>
        <w:t xml:space="preserve">. </w:t>
      </w:r>
      <w:r w:rsidRPr="00EA6D66">
        <w:rPr>
          <w:rFonts w:ascii="Arial" w:hAnsi="Arial"/>
          <w:b/>
          <w:bCs/>
          <w:color w:val="000000"/>
          <w:sz w:val="22"/>
          <w:szCs w:val="22"/>
          <w:u w:val="single"/>
        </w:rPr>
        <w:t>IMPUESTOS:</w:t>
      </w:r>
    </w:p>
    <w:p w14:paraId="7240C4A1" w14:textId="39C44F4C" w:rsidR="007B2993" w:rsidRPr="00EA6D66" w:rsidRDefault="007E7188" w:rsidP="00EA6D66">
      <w:pPr>
        <w:pStyle w:val="NormalWeb"/>
        <w:spacing w:line="360" w:lineRule="auto"/>
        <w:jc w:val="both"/>
        <w:rPr>
          <w:rFonts w:ascii="Arial" w:hAnsi="Arial"/>
          <w:bCs/>
          <w:color w:val="000000"/>
          <w:sz w:val="22"/>
          <w:szCs w:val="22"/>
        </w:rPr>
      </w:pPr>
      <w:r w:rsidRPr="00EA6D66">
        <w:rPr>
          <w:rFonts w:ascii="Arial" w:hAnsi="Arial"/>
          <w:bCs/>
          <w:color w:val="000000"/>
          <w:sz w:val="22"/>
          <w:szCs w:val="22"/>
        </w:rPr>
        <w:t xml:space="preserve">Cada una de las </w:t>
      </w:r>
      <w:r w:rsidR="00A16085">
        <w:rPr>
          <w:rFonts w:ascii="Arial" w:hAnsi="Arial"/>
          <w:bCs/>
          <w:color w:val="000000"/>
          <w:sz w:val="22"/>
          <w:szCs w:val="22"/>
        </w:rPr>
        <w:t>P</w:t>
      </w:r>
      <w:r w:rsidR="00664E3A">
        <w:rPr>
          <w:rFonts w:ascii="Arial" w:hAnsi="Arial"/>
          <w:bCs/>
          <w:color w:val="000000"/>
          <w:sz w:val="22"/>
          <w:szCs w:val="22"/>
        </w:rPr>
        <w:t>artes</w:t>
      </w:r>
      <w:r w:rsidRPr="00EA6D66">
        <w:rPr>
          <w:rFonts w:ascii="Arial" w:hAnsi="Arial"/>
          <w:bCs/>
          <w:color w:val="000000"/>
          <w:sz w:val="22"/>
          <w:szCs w:val="22"/>
        </w:rPr>
        <w:t xml:space="preserve"> deberá soportar sus propios gastos relacionados con las transacciones contempladas en esta </w:t>
      </w:r>
      <w:r w:rsidR="00BA3AB1">
        <w:rPr>
          <w:rFonts w:ascii="Arial" w:hAnsi="Arial"/>
          <w:bCs/>
          <w:color w:val="000000"/>
          <w:sz w:val="22"/>
          <w:szCs w:val="22"/>
        </w:rPr>
        <w:t>P</w:t>
      </w:r>
      <w:r w:rsidR="00FD2A0B" w:rsidRPr="00EA6D66">
        <w:rPr>
          <w:rFonts w:ascii="Arial" w:hAnsi="Arial"/>
          <w:bCs/>
          <w:color w:val="000000"/>
          <w:sz w:val="22"/>
          <w:szCs w:val="22"/>
        </w:rPr>
        <w:t>ropuesta</w:t>
      </w:r>
      <w:r w:rsidRPr="00EA6D66">
        <w:rPr>
          <w:rFonts w:ascii="Arial" w:hAnsi="Arial"/>
          <w:bCs/>
          <w:color w:val="000000"/>
          <w:sz w:val="22"/>
          <w:szCs w:val="22"/>
        </w:rPr>
        <w:t xml:space="preserve">. Las </w:t>
      </w:r>
      <w:r w:rsidR="00A16085">
        <w:rPr>
          <w:rFonts w:ascii="Arial" w:hAnsi="Arial"/>
          <w:bCs/>
          <w:color w:val="000000"/>
          <w:sz w:val="22"/>
          <w:szCs w:val="22"/>
        </w:rPr>
        <w:t>P</w:t>
      </w:r>
      <w:r w:rsidR="00664E3A">
        <w:rPr>
          <w:rFonts w:ascii="Arial" w:hAnsi="Arial"/>
          <w:bCs/>
          <w:color w:val="000000"/>
          <w:sz w:val="22"/>
          <w:szCs w:val="22"/>
        </w:rPr>
        <w:t>artes</w:t>
      </w:r>
      <w:r w:rsidRPr="00EA6D66">
        <w:rPr>
          <w:rFonts w:ascii="Arial" w:hAnsi="Arial"/>
          <w:bCs/>
          <w:color w:val="000000"/>
          <w:sz w:val="22"/>
          <w:szCs w:val="22"/>
        </w:rPr>
        <w:t xml:space="preserve"> asumirán en </w:t>
      </w:r>
      <w:r w:rsidR="002B7AB3" w:rsidRPr="00EA6D66">
        <w:rPr>
          <w:rFonts w:ascii="Arial" w:hAnsi="Arial"/>
          <w:bCs/>
          <w:color w:val="000000"/>
          <w:sz w:val="22"/>
          <w:szCs w:val="22"/>
        </w:rPr>
        <w:t>partes</w:t>
      </w:r>
      <w:r w:rsidRPr="00EA6D66">
        <w:rPr>
          <w:rFonts w:ascii="Arial" w:hAnsi="Arial"/>
          <w:bCs/>
          <w:color w:val="000000"/>
          <w:sz w:val="22"/>
          <w:szCs w:val="22"/>
        </w:rPr>
        <w:t xml:space="preserve"> iguales el pago de cualquier impuesto actual o futuro que pudiera corresponder por la presente </w:t>
      </w:r>
      <w:r w:rsidR="00BA3AB1">
        <w:rPr>
          <w:rFonts w:ascii="Arial" w:hAnsi="Arial"/>
          <w:bCs/>
          <w:color w:val="000000"/>
          <w:sz w:val="22"/>
          <w:szCs w:val="22"/>
        </w:rPr>
        <w:t>P</w:t>
      </w:r>
      <w:r w:rsidR="00FD2A0B" w:rsidRPr="00EA6D66">
        <w:rPr>
          <w:rFonts w:ascii="Arial" w:hAnsi="Arial"/>
          <w:bCs/>
          <w:color w:val="000000"/>
          <w:sz w:val="22"/>
          <w:szCs w:val="22"/>
        </w:rPr>
        <w:t>ropuesta</w:t>
      </w:r>
      <w:r w:rsidRPr="00EA6D66">
        <w:rPr>
          <w:rFonts w:ascii="Arial" w:hAnsi="Arial"/>
          <w:bCs/>
          <w:color w:val="000000"/>
          <w:sz w:val="22"/>
          <w:szCs w:val="22"/>
        </w:rPr>
        <w:t>.</w:t>
      </w:r>
    </w:p>
    <w:p w14:paraId="1F2378D5" w14:textId="77777777" w:rsidR="007B2993" w:rsidRDefault="007B2993" w:rsidP="007B2993">
      <w:pPr>
        <w:spacing w:line="360" w:lineRule="auto"/>
        <w:jc w:val="both"/>
        <w:rPr>
          <w:rFonts w:ascii="Arial" w:hAnsi="Arial" w:cs="Arial"/>
          <w:b/>
          <w:sz w:val="22"/>
          <w:szCs w:val="22"/>
          <w:lang w:val="es-AR"/>
        </w:rPr>
      </w:pPr>
      <w:r>
        <w:rPr>
          <w:rFonts w:ascii="Arial" w:hAnsi="Arial" w:cs="Arial"/>
          <w:b/>
          <w:sz w:val="22"/>
          <w:szCs w:val="22"/>
        </w:rPr>
        <w:t xml:space="preserve">18. </w:t>
      </w:r>
      <w:r>
        <w:rPr>
          <w:rFonts w:ascii="Arial" w:hAnsi="Arial" w:cs="Arial"/>
          <w:b/>
          <w:sz w:val="22"/>
          <w:szCs w:val="22"/>
          <w:u w:val="single"/>
        </w:rPr>
        <w:t>Conflicto de intereses</w:t>
      </w:r>
      <w:r>
        <w:rPr>
          <w:rFonts w:ascii="Arial" w:hAnsi="Arial" w:cs="Arial"/>
          <w:b/>
          <w:sz w:val="22"/>
          <w:szCs w:val="22"/>
        </w:rPr>
        <w:t xml:space="preserve"> </w:t>
      </w:r>
    </w:p>
    <w:p w14:paraId="2EDF49BD" w14:textId="77777777" w:rsidR="007B2993" w:rsidRDefault="007B2993" w:rsidP="007B2993">
      <w:pPr>
        <w:spacing w:line="360" w:lineRule="auto"/>
        <w:jc w:val="both"/>
        <w:rPr>
          <w:rFonts w:ascii="Arial" w:hAnsi="Arial" w:cs="Arial"/>
          <w:sz w:val="22"/>
          <w:szCs w:val="22"/>
        </w:rPr>
      </w:pPr>
    </w:p>
    <w:p w14:paraId="471CA0A4" w14:textId="77777777" w:rsidR="007B2993" w:rsidRDefault="007B2993" w:rsidP="007B2993">
      <w:pPr>
        <w:spacing w:line="360" w:lineRule="auto"/>
        <w:jc w:val="both"/>
      </w:pPr>
      <w:r>
        <w:rPr>
          <w:rFonts w:ascii="Arial" w:hAnsi="Arial" w:cs="Arial"/>
          <w:color w:val="000000" w:themeColor="text1"/>
          <w:sz w:val="22"/>
          <w:szCs w:val="22"/>
          <w:shd w:val="clear" w:color="auto" w:fill="FFFFFF"/>
        </w:rPr>
        <w:t xml:space="preserve">Se entenderá que existe conflicto de intereses cuando el PRODUCTOR se encontrare actuando en carácter de apoderado y/o patrocinante en representación de terceros, por reclamos iniciados contra EXPERTA, o respecto de terceros con los que EXPERTA tuviere </w:t>
      </w:r>
      <w:r>
        <w:rPr>
          <w:rFonts w:ascii="Arial" w:hAnsi="Arial" w:cs="Arial"/>
          <w:color w:val="000000" w:themeColor="text1"/>
          <w:sz w:val="22"/>
          <w:szCs w:val="22"/>
          <w:shd w:val="clear" w:color="auto" w:fill="FFFFFF"/>
        </w:rPr>
        <w:lastRenderedPageBreak/>
        <w:t xml:space="preserve">intereses contrapuestos, ya sea en el ámbito extrajudicial y/o judicial. El PRODUCTOR se compromete a no realizar actividades que puedan devenir en el supuesto detallado. El PRODUCTOR deberá comunicar a EXPERTA en forma inmediata la existencia de conflicto de intereses que se produzcan por cualquier circunstancia, bajo apercibimiento de rescisión </w:t>
      </w:r>
      <w:r>
        <w:rPr>
          <w:rFonts w:ascii="Arial" w:hAnsi="Arial" w:cs="Arial"/>
          <w:color w:val="000000" w:themeColor="text1"/>
          <w:sz w:val="22"/>
          <w:szCs w:val="22"/>
        </w:rPr>
        <w:t xml:space="preserve">conforme lo establecido por el clausula 11.2. de la presente propuesta. </w:t>
      </w:r>
    </w:p>
    <w:p w14:paraId="64E64C88" w14:textId="77777777" w:rsidR="00EA6D66" w:rsidRDefault="00EA6D66" w:rsidP="00060F84">
      <w:pPr>
        <w:pStyle w:val="NormalWeb"/>
        <w:spacing w:line="360" w:lineRule="auto"/>
        <w:jc w:val="both"/>
      </w:pPr>
    </w:p>
    <w:p w14:paraId="7212F4EA" w14:textId="73E00659" w:rsidR="00E60CE3" w:rsidRPr="00EA6D66" w:rsidRDefault="00EF5864" w:rsidP="00EA6D66">
      <w:pPr>
        <w:pStyle w:val="NormalWeb"/>
        <w:spacing w:line="360" w:lineRule="auto"/>
        <w:jc w:val="both"/>
        <w:rPr>
          <w:rFonts w:ascii="Arial" w:hAnsi="Arial"/>
          <w:b/>
          <w:bCs/>
          <w:color w:val="000000"/>
          <w:sz w:val="22"/>
          <w:szCs w:val="22"/>
          <w:u w:val="single"/>
        </w:rPr>
      </w:pPr>
      <w:r w:rsidRPr="00EA6D66">
        <w:rPr>
          <w:rFonts w:ascii="Arial" w:hAnsi="Arial"/>
          <w:b/>
          <w:bCs/>
          <w:color w:val="000000"/>
          <w:sz w:val="22"/>
          <w:szCs w:val="22"/>
        </w:rPr>
        <w:t>1</w:t>
      </w:r>
      <w:r w:rsidR="007B2993">
        <w:rPr>
          <w:rFonts w:ascii="Arial" w:hAnsi="Arial"/>
          <w:b/>
          <w:bCs/>
          <w:color w:val="000000"/>
          <w:sz w:val="22"/>
          <w:szCs w:val="22"/>
        </w:rPr>
        <w:t>9</w:t>
      </w:r>
      <w:r w:rsidRPr="00EA6D66">
        <w:rPr>
          <w:rFonts w:ascii="Arial" w:hAnsi="Arial"/>
          <w:b/>
          <w:bCs/>
          <w:color w:val="000000"/>
          <w:sz w:val="22"/>
          <w:szCs w:val="22"/>
        </w:rPr>
        <w:t xml:space="preserve">. </w:t>
      </w:r>
      <w:r w:rsidR="00E60CE3" w:rsidRPr="00EA6D66">
        <w:rPr>
          <w:rFonts w:ascii="Arial" w:hAnsi="Arial"/>
          <w:b/>
          <w:bCs/>
          <w:color w:val="000000"/>
          <w:sz w:val="22"/>
          <w:szCs w:val="22"/>
          <w:u w:val="single"/>
        </w:rPr>
        <w:t xml:space="preserve">INTERPRETACION DE LA </w:t>
      </w:r>
      <w:r w:rsidR="00FD2A0B" w:rsidRPr="00EA6D66">
        <w:rPr>
          <w:rFonts w:ascii="Arial" w:hAnsi="Arial"/>
          <w:b/>
          <w:bCs/>
          <w:color w:val="000000"/>
          <w:sz w:val="22"/>
          <w:szCs w:val="22"/>
          <w:u w:val="single"/>
        </w:rPr>
        <w:t>PROPUESTA</w:t>
      </w:r>
      <w:r w:rsidR="009A3ACB" w:rsidRPr="00EA6D66">
        <w:rPr>
          <w:rFonts w:ascii="Arial" w:hAnsi="Arial"/>
          <w:b/>
          <w:bCs/>
          <w:color w:val="000000"/>
          <w:sz w:val="22"/>
          <w:szCs w:val="22"/>
          <w:u w:val="single"/>
        </w:rPr>
        <w:t>:</w:t>
      </w:r>
    </w:p>
    <w:p w14:paraId="58B749DF" w14:textId="26FF53AF" w:rsidR="00F40993" w:rsidRDefault="00E60CE3" w:rsidP="00EA6D66">
      <w:pPr>
        <w:pStyle w:val="NormalWeb"/>
        <w:spacing w:line="360" w:lineRule="auto"/>
        <w:jc w:val="both"/>
        <w:rPr>
          <w:rFonts w:ascii="Arial" w:hAnsi="Arial"/>
          <w:bCs/>
          <w:color w:val="000000"/>
          <w:sz w:val="22"/>
          <w:szCs w:val="22"/>
        </w:rPr>
      </w:pPr>
      <w:r w:rsidRPr="00EA6D66">
        <w:rPr>
          <w:rFonts w:ascii="Arial" w:hAnsi="Arial"/>
          <w:bCs/>
          <w:color w:val="000000"/>
          <w:sz w:val="22"/>
          <w:szCs w:val="22"/>
        </w:rPr>
        <w:t xml:space="preserve">Para la interpretación de la presente </w:t>
      </w:r>
      <w:r w:rsidR="00BA3AB1">
        <w:rPr>
          <w:rFonts w:ascii="Arial" w:hAnsi="Arial"/>
          <w:bCs/>
          <w:color w:val="000000"/>
          <w:sz w:val="22"/>
          <w:szCs w:val="22"/>
        </w:rPr>
        <w:t>P</w:t>
      </w:r>
      <w:r w:rsidR="00FD2A0B" w:rsidRPr="00EA6D66">
        <w:rPr>
          <w:rFonts w:ascii="Arial" w:hAnsi="Arial"/>
          <w:bCs/>
          <w:color w:val="000000"/>
          <w:sz w:val="22"/>
          <w:szCs w:val="22"/>
        </w:rPr>
        <w:t>ropuesta</w:t>
      </w:r>
      <w:r w:rsidRPr="00EA6D66">
        <w:rPr>
          <w:rFonts w:ascii="Arial" w:hAnsi="Arial"/>
          <w:bCs/>
          <w:color w:val="000000"/>
          <w:sz w:val="22"/>
          <w:szCs w:val="22"/>
        </w:rPr>
        <w:t xml:space="preserve"> y la eventual relación contractual que se generará de aceptarse la misma, </w:t>
      </w:r>
      <w:r w:rsidR="00986789" w:rsidRPr="00EA6D66">
        <w:rPr>
          <w:rFonts w:ascii="Arial" w:hAnsi="Arial"/>
          <w:bCs/>
          <w:color w:val="000000"/>
          <w:sz w:val="22"/>
          <w:szCs w:val="22"/>
        </w:rPr>
        <w:t>l</w:t>
      </w:r>
      <w:r w:rsidRPr="00EA6D66">
        <w:rPr>
          <w:rFonts w:ascii="Arial" w:hAnsi="Arial"/>
          <w:bCs/>
          <w:color w:val="000000"/>
          <w:sz w:val="22"/>
          <w:szCs w:val="22"/>
        </w:rPr>
        <w:t xml:space="preserve">as </w:t>
      </w:r>
      <w:r w:rsidR="00664E3A">
        <w:rPr>
          <w:rFonts w:ascii="Arial" w:hAnsi="Arial"/>
          <w:bCs/>
          <w:color w:val="000000"/>
          <w:sz w:val="22"/>
          <w:szCs w:val="22"/>
        </w:rPr>
        <w:t>Partes</w:t>
      </w:r>
      <w:r w:rsidRPr="00EA6D66">
        <w:rPr>
          <w:rFonts w:ascii="Arial" w:hAnsi="Arial"/>
          <w:bCs/>
          <w:color w:val="000000"/>
          <w:sz w:val="22"/>
          <w:szCs w:val="22"/>
        </w:rPr>
        <w:t xml:space="preserve"> se ajustarán a los criterios de buena fe, colaboración recíproca y confidencialidad.</w:t>
      </w:r>
    </w:p>
    <w:p w14:paraId="3775DD31" w14:textId="77777777" w:rsidR="00E60CE3" w:rsidRPr="00EA6D66" w:rsidRDefault="00E60CE3" w:rsidP="00EA6D66">
      <w:pPr>
        <w:pStyle w:val="NormalWeb"/>
        <w:spacing w:line="360" w:lineRule="auto"/>
        <w:jc w:val="both"/>
        <w:rPr>
          <w:rFonts w:ascii="Arial" w:hAnsi="Arial"/>
          <w:bCs/>
          <w:color w:val="000000"/>
          <w:sz w:val="22"/>
          <w:szCs w:val="22"/>
        </w:rPr>
      </w:pPr>
    </w:p>
    <w:p w14:paraId="3FB377DE" w14:textId="317C5EF9" w:rsidR="00E60CE3" w:rsidRPr="00EA6D66" w:rsidRDefault="007B2993" w:rsidP="00EA6D66">
      <w:pPr>
        <w:pStyle w:val="NormalWeb"/>
        <w:spacing w:line="360" w:lineRule="auto"/>
        <w:jc w:val="both"/>
        <w:rPr>
          <w:rFonts w:ascii="Arial" w:hAnsi="Arial"/>
          <w:b/>
          <w:bCs/>
          <w:color w:val="000000"/>
          <w:sz w:val="22"/>
          <w:szCs w:val="22"/>
          <w:u w:val="single"/>
        </w:rPr>
      </w:pPr>
      <w:r>
        <w:rPr>
          <w:rFonts w:ascii="Arial" w:hAnsi="Arial"/>
          <w:b/>
          <w:bCs/>
          <w:color w:val="000000"/>
          <w:sz w:val="22"/>
          <w:szCs w:val="22"/>
        </w:rPr>
        <w:t>20</w:t>
      </w:r>
      <w:r w:rsidR="00E60CE3" w:rsidRPr="00EA6D66">
        <w:rPr>
          <w:rFonts w:ascii="Arial" w:hAnsi="Arial"/>
          <w:b/>
          <w:bCs/>
          <w:color w:val="000000"/>
          <w:sz w:val="22"/>
          <w:szCs w:val="22"/>
        </w:rPr>
        <w:t xml:space="preserve">. </w:t>
      </w:r>
      <w:r w:rsidR="00E60CE3" w:rsidRPr="00EA6D66">
        <w:rPr>
          <w:rFonts w:ascii="Arial" w:hAnsi="Arial"/>
          <w:b/>
          <w:bCs/>
          <w:color w:val="000000"/>
          <w:sz w:val="22"/>
          <w:szCs w:val="22"/>
          <w:u w:val="single"/>
        </w:rPr>
        <w:t>REGIMEN DE SOLUCION DE CONTROVERSIAS</w:t>
      </w:r>
      <w:r w:rsidR="009A3ACB" w:rsidRPr="00EA6D66">
        <w:rPr>
          <w:rFonts w:ascii="Arial" w:hAnsi="Arial"/>
          <w:b/>
          <w:bCs/>
          <w:color w:val="000000"/>
          <w:sz w:val="22"/>
          <w:szCs w:val="22"/>
          <w:u w:val="single"/>
        </w:rPr>
        <w:t>:</w:t>
      </w:r>
    </w:p>
    <w:p w14:paraId="1F799DB0" w14:textId="7D4A973D" w:rsidR="00EA6D66" w:rsidRDefault="00E60CE3" w:rsidP="00EA6D66">
      <w:pPr>
        <w:pStyle w:val="NormalWeb"/>
        <w:spacing w:line="360" w:lineRule="auto"/>
        <w:jc w:val="both"/>
        <w:rPr>
          <w:rFonts w:cs="Arial"/>
          <w:color w:val="000000"/>
          <w:sz w:val="22"/>
          <w:szCs w:val="22"/>
        </w:rPr>
      </w:pPr>
      <w:r w:rsidRPr="001A1813">
        <w:rPr>
          <w:rFonts w:ascii="Arial" w:hAnsi="Arial" w:cs="Arial"/>
          <w:bCs/>
          <w:color w:val="000000"/>
          <w:sz w:val="22"/>
          <w:szCs w:val="22"/>
        </w:rPr>
        <w:t xml:space="preserve">Para todos los efectos legales derivados de la presente </w:t>
      </w:r>
      <w:r w:rsidR="00BA3AB1">
        <w:rPr>
          <w:rFonts w:ascii="Arial" w:hAnsi="Arial" w:cs="Arial"/>
          <w:bCs/>
          <w:color w:val="000000"/>
          <w:sz w:val="22"/>
          <w:szCs w:val="22"/>
        </w:rPr>
        <w:t>P</w:t>
      </w:r>
      <w:r w:rsidR="00FD2A0B" w:rsidRPr="001A1813">
        <w:rPr>
          <w:rFonts w:ascii="Arial" w:hAnsi="Arial" w:cs="Arial"/>
          <w:bCs/>
          <w:color w:val="000000"/>
          <w:sz w:val="22"/>
          <w:szCs w:val="22"/>
        </w:rPr>
        <w:t>ropuesta</w:t>
      </w:r>
      <w:r w:rsidRPr="001A1813">
        <w:rPr>
          <w:rFonts w:ascii="Arial" w:hAnsi="Arial" w:cs="Arial"/>
          <w:bCs/>
          <w:color w:val="000000"/>
          <w:sz w:val="22"/>
          <w:szCs w:val="22"/>
        </w:rPr>
        <w:t xml:space="preserve"> y de la eventual relación contractual que se generará de aceptarse la misma, se </w:t>
      </w:r>
      <w:r w:rsidR="00A650D0" w:rsidRPr="001A1813">
        <w:rPr>
          <w:rFonts w:ascii="Arial" w:hAnsi="Arial" w:cs="Arial"/>
          <w:bCs/>
          <w:color w:val="000000"/>
          <w:sz w:val="22"/>
          <w:szCs w:val="22"/>
        </w:rPr>
        <w:t>declara</w:t>
      </w:r>
      <w:r w:rsidRPr="001A1813">
        <w:rPr>
          <w:rFonts w:ascii="Arial" w:hAnsi="Arial" w:cs="Arial"/>
          <w:bCs/>
          <w:color w:val="000000"/>
          <w:sz w:val="22"/>
          <w:szCs w:val="22"/>
        </w:rPr>
        <w:t xml:space="preserve"> la competencia de los </w:t>
      </w:r>
      <w:r w:rsidR="00A46DF2">
        <w:rPr>
          <w:rFonts w:ascii="Arial" w:hAnsi="Arial" w:cs="Arial"/>
          <w:bCs/>
          <w:color w:val="000000"/>
          <w:sz w:val="22"/>
          <w:szCs w:val="22"/>
        </w:rPr>
        <w:t>Juzgados</w:t>
      </w:r>
      <w:r w:rsidRPr="001A1813">
        <w:rPr>
          <w:rFonts w:ascii="Arial" w:hAnsi="Arial" w:cs="Arial"/>
          <w:bCs/>
          <w:color w:val="000000"/>
          <w:sz w:val="22"/>
          <w:szCs w:val="22"/>
        </w:rPr>
        <w:t xml:space="preserve"> Nacionales en lo Comercial de la C</w:t>
      </w:r>
      <w:r w:rsidR="00A46DF2">
        <w:rPr>
          <w:rFonts w:ascii="Arial" w:hAnsi="Arial" w:cs="Arial"/>
          <w:bCs/>
          <w:color w:val="000000"/>
          <w:sz w:val="22"/>
          <w:szCs w:val="22"/>
        </w:rPr>
        <w:t>iudad Autónoma de Buenos Aires</w:t>
      </w:r>
      <w:r w:rsidRPr="001A1813">
        <w:rPr>
          <w:rFonts w:ascii="Arial" w:hAnsi="Arial" w:cs="Arial"/>
          <w:bCs/>
          <w:color w:val="000000"/>
          <w:sz w:val="22"/>
          <w:szCs w:val="22"/>
        </w:rPr>
        <w:t>, renunciando a</w:t>
      </w:r>
      <w:r w:rsidR="004E5C84">
        <w:rPr>
          <w:rFonts w:ascii="Arial" w:hAnsi="Arial" w:cs="Arial"/>
          <w:color w:val="000000"/>
          <w:sz w:val="22"/>
          <w:szCs w:val="22"/>
        </w:rPr>
        <w:t xml:space="preserve"> cualquier otro fuero o jurisdicción</w:t>
      </w:r>
      <w:r>
        <w:rPr>
          <w:rFonts w:cs="Arial"/>
          <w:color w:val="000000"/>
          <w:sz w:val="22"/>
          <w:szCs w:val="22"/>
        </w:rPr>
        <w:t xml:space="preserve">. </w:t>
      </w:r>
    </w:p>
    <w:p w14:paraId="47A12E75" w14:textId="77777777" w:rsidR="005A56D0" w:rsidRDefault="005A56D0" w:rsidP="00EA6D66">
      <w:pPr>
        <w:pStyle w:val="NormalWeb"/>
        <w:spacing w:line="360" w:lineRule="auto"/>
        <w:jc w:val="both"/>
        <w:rPr>
          <w:rFonts w:cs="Arial"/>
          <w:color w:val="000000"/>
          <w:sz w:val="22"/>
          <w:szCs w:val="22"/>
        </w:rPr>
      </w:pPr>
    </w:p>
    <w:p w14:paraId="17A3294E" w14:textId="0B545565" w:rsidR="00E60CE3" w:rsidRPr="00EA6D66" w:rsidRDefault="00B60F89" w:rsidP="00EA6D66">
      <w:pPr>
        <w:pStyle w:val="NormalWeb"/>
        <w:spacing w:line="360" w:lineRule="auto"/>
        <w:jc w:val="both"/>
        <w:rPr>
          <w:rFonts w:ascii="Arial" w:hAnsi="Arial"/>
          <w:b/>
          <w:bCs/>
          <w:color w:val="000000"/>
          <w:sz w:val="22"/>
          <w:szCs w:val="22"/>
          <w:u w:val="single"/>
        </w:rPr>
      </w:pPr>
      <w:r>
        <w:rPr>
          <w:rFonts w:ascii="Arial" w:hAnsi="Arial"/>
          <w:b/>
          <w:bCs/>
          <w:color w:val="000000"/>
          <w:sz w:val="22"/>
          <w:szCs w:val="22"/>
        </w:rPr>
        <w:t>2</w:t>
      </w:r>
      <w:r w:rsidR="007B2993">
        <w:rPr>
          <w:rFonts w:ascii="Arial" w:hAnsi="Arial"/>
          <w:b/>
          <w:bCs/>
          <w:color w:val="000000"/>
          <w:sz w:val="22"/>
          <w:szCs w:val="22"/>
        </w:rPr>
        <w:t>1</w:t>
      </w:r>
      <w:r w:rsidR="00E60CE3" w:rsidRPr="00EA6D66">
        <w:rPr>
          <w:rFonts w:ascii="Arial" w:hAnsi="Arial"/>
          <w:b/>
          <w:bCs/>
          <w:color w:val="000000"/>
          <w:sz w:val="22"/>
          <w:szCs w:val="22"/>
        </w:rPr>
        <w:t xml:space="preserve">. </w:t>
      </w:r>
      <w:r w:rsidR="00E60CE3" w:rsidRPr="00EA6D66">
        <w:rPr>
          <w:rFonts w:ascii="Arial" w:hAnsi="Arial"/>
          <w:b/>
          <w:bCs/>
          <w:color w:val="000000"/>
          <w:sz w:val="22"/>
          <w:szCs w:val="22"/>
          <w:u w:val="single"/>
        </w:rPr>
        <w:t>DOMICILIOS</w:t>
      </w:r>
      <w:r w:rsidR="009B279F" w:rsidRPr="00EA6D66">
        <w:rPr>
          <w:rFonts w:ascii="Arial" w:hAnsi="Arial"/>
          <w:b/>
          <w:bCs/>
          <w:color w:val="000000"/>
          <w:sz w:val="22"/>
          <w:szCs w:val="22"/>
          <w:u w:val="single"/>
        </w:rPr>
        <w:t>:</w:t>
      </w:r>
    </w:p>
    <w:p w14:paraId="697449EF" w14:textId="306A7C1D" w:rsidR="00EA67FC" w:rsidRPr="00EA6D66" w:rsidRDefault="00E60CE3" w:rsidP="00EA6D66">
      <w:pPr>
        <w:pStyle w:val="NormalWeb"/>
        <w:spacing w:line="360" w:lineRule="auto"/>
        <w:jc w:val="both"/>
        <w:rPr>
          <w:rFonts w:ascii="Arial" w:hAnsi="Arial"/>
          <w:bCs/>
          <w:color w:val="000000"/>
          <w:sz w:val="22"/>
          <w:szCs w:val="22"/>
        </w:rPr>
      </w:pPr>
      <w:r w:rsidRPr="00EA6D66">
        <w:rPr>
          <w:rFonts w:ascii="Arial" w:hAnsi="Arial"/>
          <w:bCs/>
          <w:color w:val="000000"/>
          <w:sz w:val="22"/>
          <w:szCs w:val="22"/>
        </w:rPr>
        <w:t xml:space="preserve">A todos los fines de la presente </w:t>
      </w:r>
      <w:r w:rsidR="00BA3AB1">
        <w:rPr>
          <w:rFonts w:ascii="Arial" w:hAnsi="Arial"/>
          <w:bCs/>
          <w:color w:val="000000"/>
          <w:sz w:val="22"/>
          <w:szCs w:val="22"/>
        </w:rPr>
        <w:t>P</w:t>
      </w:r>
      <w:r w:rsidR="00FD2A0B" w:rsidRPr="00EA6D66">
        <w:rPr>
          <w:rFonts w:ascii="Arial" w:hAnsi="Arial"/>
          <w:bCs/>
          <w:color w:val="000000"/>
          <w:sz w:val="22"/>
          <w:szCs w:val="22"/>
        </w:rPr>
        <w:t>ropuesta</w:t>
      </w:r>
      <w:r w:rsidRPr="00EA6D66">
        <w:rPr>
          <w:rFonts w:ascii="Arial" w:hAnsi="Arial"/>
          <w:bCs/>
          <w:color w:val="000000"/>
          <w:sz w:val="22"/>
          <w:szCs w:val="22"/>
        </w:rPr>
        <w:t xml:space="preserve"> y de la eventual relación contractual que resulte de su aceptación, las </w:t>
      </w:r>
      <w:r w:rsidR="00A16085">
        <w:rPr>
          <w:rFonts w:ascii="Arial" w:hAnsi="Arial"/>
          <w:bCs/>
          <w:color w:val="000000"/>
          <w:sz w:val="22"/>
          <w:szCs w:val="22"/>
        </w:rPr>
        <w:t>P</w:t>
      </w:r>
      <w:r w:rsidR="00664E3A">
        <w:rPr>
          <w:rFonts w:ascii="Arial" w:hAnsi="Arial"/>
          <w:bCs/>
          <w:color w:val="000000"/>
          <w:sz w:val="22"/>
          <w:szCs w:val="22"/>
        </w:rPr>
        <w:t>artes</w:t>
      </w:r>
      <w:r w:rsidRPr="00EA6D66">
        <w:rPr>
          <w:rFonts w:ascii="Arial" w:hAnsi="Arial"/>
          <w:bCs/>
          <w:color w:val="000000"/>
          <w:sz w:val="22"/>
          <w:szCs w:val="22"/>
        </w:rPr>
        <w:t xml:space="preserve"> constituyen los siguientes domicilios en los cuales serán válidas y eficaces todas las notificaciones y comunicaciones que se dirijan y los mismos subsistirán mientras no sean modificados y la modificación notificada por medio fehaciente.</w:t>
      </w:r>
    </w:p>
    <w:p w14:paraId="7C56354B" w14:textId="26DB42D0" w:rsidR="005A56D0" w:rsidRPr="00EA6D66" w:rsidRDefault="00956E6C" w:rsidP="005C18DB">
      <w:pPr>
        <w:pStyle w:val="NormalWeb"/>
        <w:jc w:val="both"/>
        <w:rPr>
          <w:rFonts w:ascii="Arial" w:hAnsi="Arial"/>
          <w:bCs/>
          <w:color w:val="000000"/>
          <w:sz w:val="22"/>
          <w:szCs w:val="22"/>
        </w:rPr>
      </w:pPr>
      <w:r w:rsidRPr="00EA6D66">
        <w:rPr>
          <w:rFonts w:ascii="Arial" w:hAnsi="Arial"/>
          <w:bCs/>
          <w:color w:val="000000"/>
          <w:sz w:val="22"/>
          <w:szCs w:val="22"/>
        </w:rPr>
        <w:t>EXPERTA</w:t>
      </w:r>
      <w:r w:rsidR="00E60CE3" w:rsidRPr="00EA6D66">
        <w:rPr>
          <w:rFonts w:ascii="Arial" w:hAnsi="Arial"/>
          <w:bCs/>
          <w:color w:val="000000"/>
          <w:sz w:val="22"/>
          <w:szCs w:val="22"/>
        </w:rPr>
        <w:t xml:space="preserve">: </w:t>
      </w:r>
      <w:r w:rsidR="00A1682D" w:rsidRPr="00EA6D66">
        <w:rPr>
          <w:rFonts w:ascii="Arial" w:hAnsi="Arial"/>
          <w:bCs/>
          <w:color w:val="000000"/>
          <w:sz w:val="22"/>
          <w:szCs w:val="22"/>
        </w:rPr>
        <w:t>A</w:t>
      </w:r>
      <w:r w:rsidR="0000538F">
        <w:rPr>
          <w:rFonts w:ascii="Arial" w:hAnsi="Arial"/>
          <w:bCs/>
          <w:color w:val="000000"/>
          <w:sz w:val="22"/>
          <w:szCs w:val="22"/>
        </w:rPr>
        <w:t>v. del Libertador 6902, piso 12</w:t>
      </w:r>
      <w:r w:rsidR="0087266E" w:rsidRPr="00EA6D66">
        <w:rPr>
          <w:rFonts w:ascii="Arial" w:hAnsi="Arial"/>
          <w:bCs/>
          <w:color w:val="000000"/>
          <w:sz w:val="22"/>
          <w:szCs w:val="22"/>
        </w:rPr>
        <w:t xml:space="preserve">, </w:t>
      </w:r>
      <w:r w:rsidR="00E60CE3" w:rsidRPr="00EA6D66">
        <w:rPr>
          <w:rFonts w:ascii="Arial" w:hAnsi="Arial"/>
          <w:bCs/>
          <w:color w:val="000000"/>
          <w:sz w:val="22"/>
          <w:szCs w:val="22"/>
        </w:rPr>
        <w:t>C</w:t>
      </w:r>
      <w:r w:rsidR="0087266E" w:rsidRPr="00EA6D66">
        <w:rPr>
          <w:rFonts w:ascii="Arial" w:hAnsi="Arial"/>
          <w:bCs/>
          <w:color w:val="000000"/>
          <w:sz w:val="22"/>
          <w:szCs w:val="22"/>
        </w:rPr>
        <w:t>iudad Autónoma de Buenos Aires</w:t>
      </w:r>
      <w:r w:rsidR="00EA67FC" w:rsidRPr="00EA6D66">
        <w:rPr>
          <w:rFonts w:ascii="Arial" w:hAnsi="Arial"/>
          <w:bCs/>
          <w:color w:val="000000"/>
          <w:sz w:val="22"/>
          <w:szCs w:val="22"/>
        </w:rPr>
        <w:t>.</w:t>
      </w:r>
    </w:p>
    <w:p w14:paraId="12881008" w14:textId="3D5CBC7D" w:rsidR="007B2993" w:rsidRDefault="00E60CE3" w:rsidP="005C18DB">
      <w:pPr>
        <w:pStyle w:val="NormalWeb"/>
        <w:jc w:val="both"/>
      </w:pPr>
      <w:r w:rsidRPr="00EA6D66">
        <w:rPr>
          <w:rFonts w:ascii="Arial" w:hAnsi="Arial"/>
          <w:bCs/>
          <w:color w:val="000000"/>
          <w:sz w:val="22"/>
          <w:szCs w:val="22"/>
        </w:rPr>
        <w:t>E</w:t>
      </w:r>
      <w:r w:rsidR="006855FC" w:rsidRPr="00EA6D66">
        <w:rPr>
          <w:rFonts w:ascii="Arial" w:hAnsi="Arial"/>
          <w:bCs/>
          <w:color w:val="000000"/>
          <w:sz w:val="22"/>
          <w:szCs w:val="22"/>
        </w:rPr>
        <w:t>l</w:t>
      </w:r>
      <w:r w:rsidRPr="00EA6D66">
        <w:rPr>
          <w:rFonts w:ascii="Arial" w:hAnsi="Arial"/>
          <w:bCs/>
          <w:color w:val="000000"/>
          <w:sz w:val="22"/>
          <w:szCs w:val="22"/>
        </w:rPr>
        <w:t xml:space="preserve"> PRODUCTOR:………………………………………………………………………….</w:t>
      </w:r>
      <w:r>
        <w:rPr>
          <w:rFonts w:cs="Arial"/>
          <w:color w:val="000000"/>
          <w:sz w:val="22"/>
          <w:szCs w:val="22"/>
        </w:rPr>
        <w:t xml:space="preserve"> </w:t>
      </w:r>
    </w:p>
    <w:p w14:paraId="636728CC" w14:textId="77777777" w:rsidR="005A56D0" w:rsidRDefault="005A56D0" w:rsidP="00B70C77">
      <w:pPr>
        <w:pStyle w:val="NormalWeb"/>
        <w:jc w:val="both"/>
        <w:rPr>
          <w:rFonts w:ascii="Arial" w:hAnsi="Arial"/>
          <w:b/>
          <w:bCs/>
          <w:color w:val="000000"/>
          <w:sz w:val="22"/>
          <w:szCs w:val="22"/>
        </w:rPr>
      </w:pPr>
    </w:p>
    <w:p w14:paraId="66FC0F0B" w14:textId="628F36A0" w:rsidR="00EA6D66" w:rsidRPr="00EA6D66" w:rsidRDefault="00EA6D66" w:rsidP="00EA6D66">
      <w:pPr>
        <w:pStyle w:val="NormalWeb"/>
        <w:spacing w:line="360" w:lineRule="auto"/>
        <w:jc w:val="both"/>
        <w:rPr>
          <w:rFonts w:ascii="Arial" w:hAnsi="Arial"/>
          <w:b/>
          <w:bCs/>
          <w:color w:val="000000"/>
          <w:sz w:val="22"/>
          <w:szCs w:val="22"/>
          <w:u w:val="single"/>
        </w:rPr>
      </w:pPr>
      <w:r w:rsidRPr="00EA6D66">
        <w:rPr>
          <w:rFonts w:ascii="Arial" w:hAnsi="Arial"/>
          <w:b/>
          <w:bCs/>
          <w:color w:val="000000"/>
          <w:sz w:val="22"/>
          <w:szCs w:val="22"/>
        </w:rPr>
        <w:t>2</w:t>
      </w:r>
      <w:r w:rsidR="00B60F89">
        <w:rPr>
          <w:rFonts w:ascii="Arial" w:hAnsi="Arial"/>
          <w:b/>
          <w:bCs/>
          <w:color w:val="000000"/>
          <w:sz w:val="22"/>
          <w:szCs w:val="22"/>
        </w:rPr>
        <w:t>1</w:t>
      </w:r>
      <w:r w:rsidRPr="00EA6D66">
        <w:rPr>
          <w:rFonts w:ascii="Arial" w:hAnsi="Arial"/>
          <w:b/>
          <w:bCs/>
          <w:color w:val="000000"/>
          <w:sz w:val="22"/>
          <w:szCs w:val="22"/>
        </w:rPr>
        <w:t xml:space="preserve">. </w:t>
      </w:r>
      <w:r w:rsidRPr="00EA6D66">
        <w:rPr>
          <w:rFonts w:ascii="Arial" w:hAnsi="Arial"/>
          <w:b/>
          <w:bCs/>
          <w:color w:val="000000"/>
          <w:sz w:val="22"/>
          <w:szCs w:val="22"/>
          <w:u w:val="single"/>
        </w:rPr>
        <w:t>INVALIDEZ:</w:t>
      </w:r>
    </w:p>
    <w:p w14:paraId="3D9E66E0" w14:textId="66A05A1E" w:rsidR="00EA6D66" w:rsidRPr="00EA6D66" w:rsidRDefault="00EA6D66" w:rsidP="005C18DB">
      <w:pPr>
        <w:pStyle w:val="NormalWeb"/>
        <w:spacing w:line="360" w:lineRule="auto"/>
        <w:jc w:val="both"/>
      </w:pPr>
      <w:r w:rsidRPr="00EA6D66">
        <w:rPr>
          <w:rFonts w:ascii="Arial" w:hAnsi="Arial"/>
          <w:bCs/>
          <w:color w:val="000000"/>
          <w:sz w:val="22"/>
          <w:szCs w:val="22"/>
        </w:rPr>
        <w:lastRenderedPageBreak/>
        <w:t xml:space="preserve">Si se determina que cualquier disposición de la presente </w:t>
      </w:r>
      <w:r w:rsidR="00BA3AB1">
        <w:rPr>
          <w:rFonts w:ascii="Arial" w:hAnsi="Arial"/>
          <w:bCs/>
          <w:color w:val="000000"/>
          <w:sz w:val="22"/>
          <w:szCs w:val="22"/>
        </w:rPr>
        <w:t>P</w:t>
      </w:r>
      <w:r w:rsidRPr="00EA6D66">
        <w:rPr>
          <w:rFonts w:ascii="Arial" w:hAnsi="Arial"/>
          <w:bCs/>
          <w:color w:val="000000"/>
          <w:sz w:val="22"/>
          <w:szCs w:val="22"/>
        </w:rPr>
        <w:t xml:space="preserve">ropuesta es inválida, las restantes disposiciones de la misma permanecerán en plena vigencia siempre que la finalidad material y las estipulaciones esenciales de la </w:t>
      </w:r>
      <w:r w:rsidR="00BA3AB1">
        <w:rPr>
          <w:rFonts w:ascii="Arial" w:hAnsi="Arial"/>
          <w:bCs/>
          <w:color w:val="000000"/>
          <w:sz w:val="22"/>
          <w:szCs w:val="22"/>
        </w:rPr>
        <w:t>P</w:t>
      </w:r>
      <w:r w:rsidRPr="00EA6D66">
        <w:rPr>
          <w:rFonts w:ascii="Arial" w:hAnsi="Arial"/>
          <w:bCs/>
          <w:color w:val="000000"/>
          <w:sz w:val="22"/>
          <w:szCs w:val="22"/>
        </w:rPr>
        <w:t xml:space="preserve">ropuesta conserven validez. De ocurrir dicha determinación las </w:t>
      </w:r>
      <w:r w:rsidR="00A16085">
        <w:rPr>
          <w:rFonts w:ascii="Arial" w:hAnsi="Arial"/>
          <w:bCs/>
          <w:color w:val="000000"/>
          <w:sz w:val="22"/>
          <w:szCs w:val="22"/>
        </w:rPr>
        <w:t>P</w:t>
      </w:r>
      <w:r w:rsidR="00664E3A">
        <w:rPr>
          <w:rFonts w:ascii="Arial" w:hAnsi="Arial"/>
          <w:bCs/>
          <w:color w:val="000000"/>
          <w:sz w:val="22"/>
          <w:szCs w:val="22"/>
        </w:rPr>
        <w:t>artes</w:t>
      </w:r>
      <w:r w:rsidR="00C74C04">
        <w:rPr>
          <w:rFonts w:ascii="Arial" w:hAnsi="Arial"/>
          <w:bCs/>
          <w:color w:val="000000"/>
          <w:sz w:val="22"/>
          <w:szCs w:val="22"/>
        </w:rPr>
        <w:t xml:space="preserve"> </w:t>
      </w:r>
      <w:r w:rsidRPr="00EA6D66">
        <w:rPr>
          <w:rFonts w:ascii="Arial" w:hAnsi="Arial"/>
          <w:bCs/>
          <w:color w:val="000000"/>
          <w:sz w:val="22"/>
          <w:szCs w:val="22"/>
        </w:rPr>
        <w:t>harán sus mejores esfuerzos para acordar estipulaciones que reemplacen de la manera más cercana posible a las estipulaciones inválidas.</w:t>
      </w:r>
    </w:p>
    <w:p w14:paraId="3692BC8A" w14:textId="0D96C1ED" w:rsidR="00D111D1" w:rsidRPr="00623CD4" w:rsidRDefault="00E60CE3" w:rsidP="00623CD4">
      <w:pPr>
        <w:pStyle w:val="Default"/>
        <w:spacing w:line="380" w:lineRule="atLeast"/>
        <w:jc w:val="both"/>
        <w:rPr>
          <w:sz w:val="22"/>
          <w:szCs w:val="22"/>
        </w:rPr>
      </w:pPr>
      <w:r w:rsidRPr="001750D8">
        <w:rPr>
          <w:sz w:val="22"/>
          <w:szCs w:val="22"/>
        </w:rPr>
        <w:t xml:space="preserve">Sin otro particular, los saludamos muy atentamente. </w:t>
      </w:r>
      <w:bookmarkStart w:id="17" w:name="_Hlk527988752"/>
    </w:p>
    <w:p w14:paraId="57ABBE55" w14:textId="77777777" w:rsidR="00D111D1" w:rsidRDefault="00D111D1" w:rsidP="00D111D1">
      <w:pPr>
        <w:pStyle w:val="Default"/>
        <w:pageBreakBefore/>
        <w:framePr w:w="9583" w:wrap="auto" w:vAnchor="page" w:hAnchor="page" w:x="2017" w:y="576"/>
        <w:spacing w:after="300"/>
        <w:rPr>
          <w:rFonts w:ascii="Times New Roman" w:hAnsi="Times New Roman" w:cs="Times New Roman"/>
          <w:sz w:val="22"/>
          <w:szCs w:val="22"/>
        </w:rPr>
      </w:pPr>
    </w:p>
    <w:bookmarkEnd w:id="17"/>
    <w:p w14:paraId="60E6A4F4" w14:textId="1D4A7952" w:rsidR="00181549" w:rsidRPr="00181549" w:rsidRDefault="006D07C7" w:rsidP="00623CD4">
      <w:pPr>
        <w:pStyle w:val="Textoindependiente"/>
        <w:spacing w:line="360" w:lineRule="auto"/>
        <w:jc w:val="center"/>
        <w:rPr>
          <w:rFonts w:ascii="Arial" w:hAnsi="Arial"/>
          <w:b/>
          <w:sz w:val="22"/>
          <w:szCs w:val="22"/>
          <w:u w:val="single"/>
        </w:rPr>
      </w:pPr>
      <w:r w:rsidRPr="006D07C7">
        <w:rPr>
          <w:rFonts w:ascii="Arial" w:hAnsi="Arial"/>
          <w:b/>
          <w:sz w:val="22"/>
          <w:szCs w:val="22"/>
          <w:u w:val="single"/>
        </w:rPr>
        <w:t>ANEXO I</w:t>
      </w:r>
    </w:p>
    <w:p w14:paraId="0B532106" w14:textId="77777777" w:rsidR="00181549" w:rsidRPr="00623CD4" w:rsidRDefault="006D07C7" w:rsidP="00181549">
      <w:pPr>
        <w:pStyle w:val="Textoindependiente"/>
        <w:spacing w:line="360" w:lineRule="auto"/>
        <w:jc w:val="center"/>
        <w:rPr>
          <w:rFonts w:ascii="Arial" w:hAnsi="Arial"/>
          <w:b/>
          <w:sz w:val="22"/>
          <w:szCs w:val="22"/>
          <w:u w:val="single"/>
        </w:rPr>
      </w:pPr>
      <w:r w:rsidRPr="00623CD4">
        <w:rPr>
          <w:rFonts w:ascii="Arial" w:hAnsi="Arial"/>
          <w:b/>
          <w:sz w:val="22"/>
          <w:szCs w:val="22"/>
          <w:u w:val="single"/>
        </w:rPr>
        <w:t>COMISIONES</w:t>
      </w:r>
    </w:p>
    <w:p w14:paraId="0F26AABD" w14:textId="77777777" w:rsidR="00181549" w:rsidRPr="00181549" w:rsidRDefault="00181549" w:rsidP="00181549">
      <w:pPr>
        <w:pStyle w:val="Textoindependiente"/>
        <w:spacing w:line="360" w:lineRule="auto"/>
        <w:rPr>
          <w:rFonts w:ascii="Arial" w:hAnsi="Arial"/>
          <w:sz w:val="22"/>
          <w:szCs w:val="22"/>
        </w:rPr>
      </w:pPr>
    </w:p>
    <w:p w14:paraId="5970DA0B" w14:textId="6ACD739B" w:rsidR="00181549" w:rsidRPr="00923041" w:rsidRDefault="006D07C7" w:rsidP="00181549">
      <w:pPr>
        <w:pStyle w:val="Textoindependiente"/>
        <w:spacing w:line="360" w:lineRule="auto"/>
        <w:rPr>
          <w:rFonts w:ascii="Arial" w:hAnsi="Arial"/>
          <w:snapToGrid/>
          <w:sz w:val="24"/>
          <w:szCs w:val="24"/>
          <w:lang w:val="es-ES"/>
        </w:rPr>
      </w:pPr>
      <w:r w:rsidRPr="00923041">
        <w:rPr>
          <w:rFonts w:ascii="Arial" w:hAnsi="Arial"/>
          <w:snapToGrid/>
          <w:sz w:val="24"/>
          <w:szCs w:val="24"/>
          <w:lang w:val="es-ES"/>
        </w:rPr>
        <w:t xml:space="preserve">Las </w:t>
      </w:r>
      <w:r w:rsidR="00A16085">
        <w:rPr>
          <w:rFonts w:ascii="Arial" w:hAnsi="Arial"/>
          <w:snapToGrid/>
          <w:sz w:val="24"/>
          <w:szCs w:val="24"/>
          <w:lang w:val="es-ES"/>
        </w:rPr>
        <w:t>P</w:t>
      </w:r>
      <w:r w:rsidRPr="00923041">
        <w:rPr>
          <w:rFonts w:ascii="Arial" w:hAnsi="Arial"/>
          <w:snapToGrid/>
          <w:sz w:val="24"/>
          <w:szCs w:val="24"/>
          <w:lang w:val="es-ES"/>
        </w:rPr>
        <w:t>artes convienen como única y</w:t>
      </w:r>
      <w:r w:rsidR="00181549" w:rsidRPr="00923041">
        <w:rPr>
          <w:rFonts w:ascii="Arial" w:hAnsi="Arial"/>
          <w:snapToGrid/>
          <w:sz w:val="24"/>
          <w:szCs w:val="24"/>
          <w:lang w:val="es-ES"/>
        </w:rPr>
        <w:t xml:space="preserve"> total retribución a favor </w:t>
      </w:r>
      <w:r w:rsidR="00DF1610" w:rsidRPr="007358EC">
        <w:rPr>
          <w:rFonts w:ascii="Arial" w:hAnsi="Arial"/>
          <w:snapToGrid/>
          <w:sz w:val="24"/>
          <w:szCs w:val="24"/>
          <w:lang w:val="es-ES"/>
        </w:rPr>
        <w:t>del</w:t>
      </w:r>
      <w:r w:rsidRPr="00923041">
        <w:rPr>
          <w:rFonts w:ascii="Arial" w:hAnsi="Arial"/>
          <w:snapToGrid/>
          <w:sz w:val="24"/>
          <w:szCs w:val="24"/>
          <w:lang w:val="es-ES"/>
        </w:rPr>
        <w:t xml:space="preserve"> PRODUCTOR las comisiones previstas en este </w:t>
      </w:r>
      <w:r w:rsidRPr="007A0E32">
        <w:rPr>
          <w:rFonts w:ascii="Arial" w:hAnsi="Arial"/>
          <w:b/>
          <w:bCs/>
          <w:snapToGrid/>
          <w:sz w:val="24"/>
          <w:szCs w:val="24"/>
          <w:lang w:val="es-ES"/>
        </w:rPr>
        <w:t>Anexo I</w:t>
      </w:r>
      <w:r w:rsidRPr="00923041">
        <w:rPr>
          <w:rFonts w:ascii="Arial" w:hAnsi="Arial"/>
          <w:snapToGrid/>
          <w:sz w:val="24"/>
          <w:szCs w:val="24"/>
          <w:lang w:val="es-ES"/>
        </w:rPr>
        <w:t xml:space="preserve">. Dicha retribución comprenderá y cubrirá todos los gastos, desembolsos y todo tipo de erogación en que incurra </w:t>
      </w:r>
      <w:r w:rsidR="00181549" w:rsidRPr="00923041">
        <w:rPr>
          <w:rFonts w:ascii="Arial" w:hAnsi="Arial"/>
          <w:snapToGrid/>
          <w:sz w:val="24"/>
          <w:szCs w:val="24"/>
          <w:lang w:val="es-ES"/>
        </w:rPr>
        <w:t>el</w:t>
      </w:r>
      <w:r w:rsidRPr="00923041">
        <w:rPr>
          <w:rFonts w:ascii="Arial" w:hAnsi="Arial"/>
          <w:snapToGrid/>
          <w:sz w:val="24"/>
          <w:szCs w:val="24"/>
          <w:lang w:val="es-ES"/>
        </w:rPr>
        <w:t xml:space="preserve"> PRODUCTOR en el cumplimiento de</w:t>
      </w:r>
      <w:r w:rsidR="00181549" w:rsidRPr="00923041">
        <w:rPr>
          <w:rFonts w:ascii="Arial" w:hAnsi="Arial"/>
          <w:snapToGrid/>
          <w:sz w:val="24"/>
          <w:szCs w:val="24"/>
          <w:lang w:val="es-ES"/>
        </w:rPr>
        <w:t xml:space="preserve"> </w:t>
      </w:r>
      <w:r w:rsidRPr="00923041">
        <w:rPr>
          <w:rFonts w:ascii="Arial" w:hAnsi="Arial"/>
          <w:snapToGrid/>
          <w:sz w:val="24"/>
          <w:szCs w:val="24"/>
          <w:lang w:val="es-ES"/>
        </w:rPr>
        <w:t>l</w:t>
      </w:r>
      <w:r w:rsidR="00181549" w:rsidRPr="00923041">
        <w:rPr>
          <w:rFonts w:ascii="Arial" w:hAnsi="Arial"/>
          <w:snapToGrid/>
          <w:sz w:val="24"/>
          <w:szCs w:val="24"/>
          <w:lang w:val="es-ES"/>
        </w:rPr>
        <w:t>a</w:t>
      </w:r>
      <w:r w:rsidRPr="00923041">
        <w:rPr>
          <w:rFonts w:ascii="Arial" w:hAnsi="Arial"/>
          <w:snapToGrid/>
          <w:sz w:val="24"/>
          <w:szCs w:val="24"/>
          <w:lang w:val="es-ES"/>
        </w:rPr>
        <w:t xml:space="preserve"> presente </w:t>
      </w:r>
      <w:r w:rsidR="007E4EC4">
        <w:rPr>
          <w:rFonts w:ascii="Arial" w:hAnsi="Arial"/>
          <w:snapToGrid/>
          <w:sz w:val="24"/>
          <w:szCs w:val="24"/>
          <w:lang w:val="es-ES"/>
        </w:rPr>
        <w:t>P</w:t>
      </w:r>
      <w:r w:rsidR="00181549" w:rsidRPr="00923041">
        <w:rPr>
          <w:rFonts w:ascii="Arial" w:hAnsi="Arial"/>
          <w:snapToGrid/>
          <w:sz w:val="24"/>
          <w:szCs w:val="24"/>
          <w:lang w:val="es-ES"/>
        </w:rPr>
        <w:t>ropuesta.</w:t>
      </w:r>
    </w:p>
    <w:p w14:paraId="5969B97A" w14:textId="77777777" w:rsidR="00181549" w:rsidRPr="00923041" w:rsidRDefault="00181549" w:rsidP="00181549">
      <w:pPr>
        <w:pStyle w:val="Textoindependiente"/>
        <w:spacing w:line="360" w:lineRule="auto"/>
        <w:rPr>
          <w:rFonts w:ascii="Arial" w:hAnsi="Arial"/>
          <w:snapToGrid/>
          <w:sz w:val="24"/>
          <w:szCs w:val="24"/>
          <w:lang w:val="es-ES"/>
        </w:rPr>
      </w:pPr>
    </w:p>
    <w:p w14:paraId="46C47D52" w14:textId="31DD1BA3" w:rsidR="00BE5D62" w:rsidRDefault="006D07C7" w:rsidP="00181549">
      <w:pPr>
        <w:pStyle w:val="Textoindependiente"/>
        <w:spacing w:line="360" w:lineRule="auto"/>
        <w:rPr>
          <w:rFonts w:ascii="Arial" w:hAnsi="Arial"/>
          <w:snapToGrid/>
          <w:sz w:val="24"/>
          <w:szCs w:val="24"/>
          <w:lang w:val="es-ES"/>
        </w:rPr>
      </w:pPr>
      <w:r w:rsidRPr="00923041">
        <w:rPr>
          <w:rFonts w:ascii="Arial" w:hAnsi="Arial"/>
          <w:snapToGrid/>
          <w:sz w:val="24"/>
          <w:szCs w:val="24"/>
          <w:lang w:val="es-ES"/>
        </w:rPr>
        <w:t xml:space="preserve">La </w:t>
      </w:r>
      <w:r w:rsidR="00C630B8">
        <w:rPr>
          <w:rFonts w:ascii="Arial" w:hAnsi="Arial"/>
          <w:snapToGrid/>
          <w:sz w:val="24"/>
          <w:szCs w:val="24"/>
          <w:lang w:val="es-ES"/>
        </w:rPr>
        <w:t>c</w:t>
      </w:r>
      <w:r w:rsidRPr="00923041">
        <w:rPr>
          <w:rFonts w:ascii="Arial" w:hAnsi="Arial"/>
          <w:snapToGrid/>
          <w:sz w:val="24"/>
          <w:szCs w:val="24"/>
          <w:lang w:val="es-ES"/>
        </w:rPr>
        <w:t xml:space="preserve">omisión a favor </w:t>
      </w:r>
      <w:r w:rsidR="004948C3" w:rsidRPr="00A4632B">
        <w:rPr>
          <w:rFonts w:ascii="Arial" w:hAnsi="Arial"/>
          <w:snapToGrid/>
          <w:sz w:val="24"/>
          <w:szCs w:val="24"/>
          <w:lang w:val="es-ES"/>
        </w:rPr>
        <w:t>del</w:t>
      </w:r>
      <w:r w:rsidRPr="00923041">
        <w:rPr>
          <w:rFonts w:ascii="Arial" w:hAnsi="Arial"/>
          <w:snapToGrid/>
          <w:sz w:val="24"/>
          <w:szCs w:val="24"/>
          <w:lang w:val="es-ES"/>
        </w:rPr>
        <w:t xml:space="preserve"> PRODUCTOR </w:t>
      </w:r>
      <w:r w:rsidR="00C630B8" w:rsidRPr="00923041">
        <w:rPr>
          <w:rFonts w:ascii="Arial" w:hAnsi="Arial"/>
          <w:snapToGrid/>
          <w:sz w:val="24"/>
          <w:szCs w:val="24"/>
          <w:lang w:val="es-ES"/>
        </w:rPr>
        <w:t>será</w:t>
      </w:r>
      <w:r w:rsidRPr="00923041">
        <w:rPr>
          <w:rFonts w:ascii="Arial" w:hAnsi="Arial"/>
          <w:snapToGrid/>
          <w:sz w:val="24"/>
          <w:szCs w:val="24"/>
          <w:lang w:val="es-ES"/>
        </w:rPr>
        <w:t xml:space="preserve"> </w:t>
      </w:r>
      <w:r w:rsidR="0073159E" w:rsidRPr="00923041">
        <w:rPr>
          <w:rFonts w:ascii="Arial" w:hAnsi="Arial"/>
          <w:snapToGrid/>
          <w:sz w:val="24"/>
          <w:szCs w:val="24"/>
          <w:lang w:val="es-ES"/>
        </w:rPr>
        <w:t>del</w:t>
      </w:r>
      <w:r w:rsidRPr="00923041">
        <w:rPr>
          <w:rFonts w:ascii="Arial" w:hAnsi="Arial"/>
          <w:snapToGrid/>
          <w:sz w:val="24"/>
          <w:szCs w:val="24"/>
          <w:lang w:val="es-ES"/>
        </w:rPr>
        <w:t xml:space="preserve"> </w:t>
      </w:r>
      <w:r w:rsidR="00E338B6">
        <w:rPr>
          <w:rFonts w:ascii="Arial" w:hAnsi="Arial"/>
          <w:snapToGrid/>
          <w:sz w:val="24"/>
          <w:szCs w:val="24"/>
          <w:lang w:val="es-ES"/>
        </w:rPr>
        <w:t>xxx</w:t>
      </w:r>
      <w:r w:rsidRPr="00923041">
        <w:rPr>
          <w:rFonts w:ascii="Arial" w:hAnsi="Arial"/>
          <w:snapToGrid/>
          <w:sz w:val="24"/>
          <w:szCs w:val="24"/>
          <w:lang w:val="es-ES"/>
        </w:rPr>
        <w:t xml:space="preserve"> % (</w:t>
      </w:r>
      <w:r w:rsidR="00E338B6">
        <w:rPr>
          <w:rFonts w:ascii="Arial" w:hAnsi="Arial"/>
          <w:snapToGrid/>
          <w:sz w:val="24"/>
          <w:szCs w:val="24"/>
          <w:lang w:val="es-ES"/>
        </w:rPr>
        <w:t>xxxx</w:t>
      </w:r>
      <w:r w:rsidR="00181549" w:rsidRPr="00923041">
        <w:rPr>
          <w:rFonts w:ascii="Arial" w:hAnsi="Arial"/>
          <w:snapToGrid/>
          <w:sz w:val="24"/>
          <w:szCs w:val="24"/>
          <w:lang w:val="es-ES"/>
        </w:rPr>
        <w:t xml:space="preserve"> </w:t>
      </w:r>
      <w:r w:rsidRPr="00923041">
        <w:rPr>
          <w:rFonts w:ascii="Arial" w:hAnsi="Arial"/>
          <w:snapToGrid/>
          <w:sz w:val="24"/>
          <w:szCs w:val="24"/>
          <w:lang w:val="es-ES"/>
        </w:rPr>
        <w:t xml:space="preserve">por ciento) + IVA </w:t>
      </w:r>
      <w:r w:rsidR="005825F4" w:rsidRPr="00923041">
        <w:rPr>
          <w:rFonts w:ascii="Arial" w:hAnsi="Arial"/>
          <w:snapToGrid/>
          <w:sz w:val="24"/>
          <w:szCs w:val="24"/>
          <w:lang w:val="es-ES"/>
        </w:rPr>
        <w:t>(</w:t>
      </w:r>
      <w:r w:rsidRPr="00923041">
        <w:rPr>
          <w:rFonts w:ascii="Arial" w:hAnsi="Arial"/>
          <w:snapToGrid/>
          <w:sz w:val="24"/>
          <w:szCs w:val="24"/>
          <w:lang w:val="es-ES"/>
        </w:rPr>
        <w:t>en el supuesto que corresponda</w:t>
      </w:r>
      <w:r w:rsidR="005825F4" w:rsidRPr="00923041">
        <w:rPr>
          <w:rFonts w:ascii="Arial" w:hAnsi="Arial"/>
          <w:snapToGrid/>
          <w:sz w:val="24"/>
          <w:szCs w:val="24"/>
          <w:lang w:val="es-ES"/>
        </w:rPr>
        <w:t>),</w:t>
      </w:r>
      <w:r w:rsidRPr="00923041">
        <w:rPr>
          <w:rFonts w:ascii="Arial" w:hAnsi="Arial"/>
          <w:snapToGrid/>
          <w:sz w:val="24"/>
          <w:szCs w:val="24"/>
          <w:lang w:val="es-ES"/>
        </w:rPr>
        <w:t xml:space="preserve"> calculado sobre la prima</w:t>
      </w:r>
      <w:r w:rsidR="006B0127" w:rsidRPr="00923041">
        <w:rPr>
          <w:rFonts w:ascii="Arial" w:hAnsi="Arial"/>
          <w:snapToGrid/>
          <w:sz w:val="24"/>
          <w:szCs w:val="24"/>
          <w:lang w:val="es-ES"/>
        </w:rPr>
        <w:t xml:space="preserve"> </w:t>
      </w:r>
      <w:r w:rsidRPr="00923041">
        <w:rPr>
          <w:rFonts w:ascii="Arial" w:hAnsi="Arial"/>
          <w:snapToGrid/>
          <w:sz w:val="24"/>
          <w:szCs w:val="24"/>
          <w:lang w:val="es-ES"/>
        </w:rPr>
        <w:t xml:space="preserve">efectivamente percibida por </w:t>
      </w:r>
      <w:r w:rsidR="00181549" w:rsidRPr="00923041">
        <w:rPr>
          <w:rFonts w:ascii="Arial" w:hAnsi="Arial"/>
          <w:snapToGrid/>
          <w:sz w:val="24"/>
          <w:szCs w:val="24"/>
          <w:lang w:val="es-ES"/>
        </w:rPr>
        <w:t>EXPERTA</w:t>
      </w:r>
      <w:r w:rsidR="005825F4" w:rsidRPr="00923041">
        <w:rPr>
          <w:rFonts w:ascii="Arial" w:hAnsi="Arial"/>
          <w:snapToGrid/>
          <w:sz w:val="24"/>
          <w:szCs w:val="24"/>
          <w:lang w:val="es-ES"/>
        </w:rPr>
        <w:t>,</w:t>
      </w:r>
      <w:r w:rsidR="00181549" w:rsidRPr="00923041">
        <w:rPr>
          <w:rFonts w:ascii="Arial" w:hAnsi="Arial"/>
          <w:snapToGrid/>
          <w:sz w:val="24"/>
          <w:szCs w:val="24"/>
          <w:lang w:val="es-ES"/>
        </w:rPr>
        <w:t xml:space="preserve"> </w:t>
      </w:r>
      <w:r w:rsidRPr="00923041">
        <w:rPr>
          <w:rFonts w:ascii="Arial" w:hAnsi="Arial"/>
          <w:snapToGrid/>
          <w:sz w:val="24"/>
          <w:szCs w:val="24"/>
          <w:lang w:val="es-ES"/>
        </w:rPr>
        <w:t xml:space="preserve">correspondiente a los contratos </w:t>
      </w:r>
      <w:r w:rsidR="00AD624F">
        <w:rPr>
          <w:rFonts w:ascii="Arial" w:hAnsi="Arial"/>
          <w:snapToGrid/>
          <w:sz w:val="24"/>
          <w:szCs w:val="24"/>
          <w:lang w:val="es-ES"/>
        </w:rPr>
        <w:t>de seguro</w:t>
      </w:r>
      <w:r w:rsidR="001530C6">
        <w:rPr>
          <w:rFonts w:ascii="Arial" w:hAnsi="Arial"/>
          <w:snapToGrid/>
          <w:sz w:val="24"/>
          <w:szCs w:val="24"/>
          <w:lang w:val="es-ES"/>
        </w:rPr>
        <w:t>s</w:t>
      </w:r>
      <w:r w:rsidR="00AD624F">
        <w:rPr>
          <w:rFonts w:ascii="Arial" w:hAnsi="Arial"/>
          <w:snapToGrid/>
          <w:sz w:val="24"/>
          <w:szCs w:val="24"/>
          <w:lang w:val="es-ES"/>
        </w:rPr>
        <w:t xml:space="preserve"> </w:t>
      </w:r>
      <w:r w:rsidRPr="00923041">
        <w:rPr>
          <w:rFonts w:ascii="Arial" w:hAnsi="Arial"/>
          <w:snapToGrid/>
          <w:sz w:val="24"/>
          <w:szCs w:val="24"/>
          <w:lang w:val="es-ES"/>
        </w:rPr>
        <w:t xml:space="preserve">celebrados por </w:t>
      </w:r>
      <w:r w:rsidR="005825F4" w:rsidRPr="00923041">
        <w:rPr>
          <w:rFonts w:ascii="Arial" w:hAnsi="Arial"/>
          <w:snapToGrid/>
          <w:sz w:val="24"/>
          <w:szCs w:val="24"/>
          <w:lang w:val="es-ES"/>
        </w:rPr>
        <w:t xml:space="preserve">su </w:t>
      </w:r>
      <w:r w:rsidRPr="00923041">
        <w:rPr>
          <w:rFonts w:ascii="Arial" w:hAnsi="Arial"/>
          <w:snapToGrid/>
          <w:sz w:val="24"/>
          <w:szCs w:val="24"/>
          <w:lang w:val="es-ES"/>
        </w:rPr>
        <w:t>intermedi</w:t>
      </w:r>
      <w:r w:rsidR="005825F4" w:rsidRPr="00923041">
        <w:rPr>
          <w:rFonts w:ascii="Arial" w:hAnsi="Arial"/>
          <w:snapToGrid/>
          <w:sz w:val="24"/>
          <w:szCs w:val="24"/>
          <w:lang w:val="es-ES"/>
        </w:rPr>
        <w:t>ación</w:t>
      </w:r>
      <w:r w:rsidR="004C19F6">
        <w:rPr>
          <w:rFonts w:ascii="Arial" w:hAnsi="Arial" w:cs="Arial"/>
          <w:sz w:val="22"/>
          <w:szCs w:val="22"/>
        </w:rPr>
        <w:t>, con las limitaciones y topes que haya establecido o pueda establecer en el futuro la SNN</w:t>
      </w:r>
      <w:r w:rsidR="005A7C11">
        <w:rPr>
          <w:rFonts w:ascii="Arial" w:hAnsi="Arial"/>
          <w:snapToGrid/>
          <w:sz w:val="24"/>
          <w:szCs w:val="24"/>
          <w:lang w:val="es-ES"/>
        </w:rPr>
        <w:t>.</w:t>
      </w:r>
    </w:p>
    <w:p w14:paraId="1030635F" w14:textId="77777777" w:rsidR="00BE5D62" w:rsidRDefault="00BE5D62" w:rsidP="00181549">
      <w:pPr>
        <w:pStyle w:val="Textoindependiente"/>
        <w:spacing w:line="360" w:lineRule="auto"/>
        <w:rPr>
          <w:rFonts w:ascii="Arial" w:hAnsi="Arial"/>
          <w:snapToGrid/>
          <w:sz w:val="24"/>
          <w:szCs w:val="24"/>
          <w:lang w:val="es-ES"/>
        </w:rPr>
      </w:pPr>
    </w:p>
    <w:p w14:paraId="762D0B16" w14:textId="42D0A741" w:rsidR="00A05EC3" w:rsidRDefault="00C630B8" w:rsidP="00181549">
      <w:pPr>
        <w:pStyle w:val="Textoindependiente"/>
        <w:spacing w:line="360" w:lineRule="auto"/>
        <w:rPr>
          <w:rFonts w:ascii="Arial" w:hAnsi="Arial"/>
          <w:snapToGrid/>
          <w:sz w:val="24"/>
          <w:szCs w:val="24"/>
          <w:lang w:val="es-ES"/>
        </w:rPr>
      </w:pPr>
      <w:r w:rsidRPr="00923041">
        <w:rPr>
          <w:rFonts w:ascii="Arial" w:hAnsi="Arial"/>
          <w:snapToGrid/>
          <w:sz w:val="24"/>
          <w:szCs w:val="24"/>
          <w:lang w:val="es-ES"/>
        </w:rPr>
        <w:t xml:space="preserve">Asimismo, en aquellos contratos en los cuales el PRODUCTOR haya intervenido como Productor Asesor Organizador la comisión será del </w:t>
      </w:r>
      <w:r w:rsidR="00E338B6">
        <w:rPr>
          <w:rFonts w:ascii="Arial" w:hAnsi="Arial"/>
          <w:snapToGrid/>
          <w:sz w:val="24"/>
          <w:szCs w:val="24"/>
          <w:lang w:val="es-ES"/>
        </w:rPr>
        <w:t>xxx</w:t>
      </w:r>
      <w:r w:rsidRPr="00923041">
        <w:rPr>
          <w:rFonts w:ascii="Arial" w:hAnsi="Arial"/>
          <w:snapToGrid/>
          <w:sz w:val="24"/>
          <w:szCs w:val="24"/>
          <w:lang w:val="es-ES"/>
        </w:rPr>
        <w:t>% (</w:t>
      </w:r>
      <w:r w:rsidR="00E338B6">
        <w:rPr>
          <w:rFonts w:ascii="Arial" w:hAnsi="Arial"/>
          <w:snapToGrid/>
          <w:sz w:val="24"/>
          <w:szCs w:val="24"/>
          <w:lang w:val="es-ES"/>
        </w:rPr>
        <w:t>xxx</w:t>
      </w:r>
      <w:r w:rsidRPr="00923041">
        <w:rPr>
          <w:rFonts w:ascii="Arial" w:hAnsi="Arial"/>
          <w:snapToGrid/>
          <w:sz w:val="24"/>
          <w:szCs w:val="24"/>
          <w:lang w:val="es-ES"/>
        </w:rPr>
        <w:t xml:space="preserve"> por ciento) + IVA (en el supuesto que corresponda) calculado sobre la prima efectivamente percibida por EXPERTA</w:t>
      </w:r>
      <w:r w:rsidR="00923041">
        <w:rPr>
          <w:rFonts w:ascii="Arial" w:hAnsi="Arial"/>
          <w:snapToGrid/>
          <w:sz w:val="24"/>
          <w:szCs w:val="24"/>
          <w:lang w:val="es-ES"/>
        </w:rPr>
        <w:t xml:space="preserve"> </w:t>
      </w:r>
      <w:r w:rsidRPr="00923041">
        <w:rPr>
          <w:rFonts w:ascii="Arial" w:hAnsi="Arial"/>
          <w:snapToGrid/>
          <w:sz w:val="24"/>
          <w:szCs w:val="24"/>
          <w:lang w:val="es-ES"/>
        </w:rPr>
        <w:t xml:space="preserve">correspondiente a los contratos </w:t>
      </w:r>
      <w:r w:rsidR="00AD624F">
        <w:rPr>
          <w:rFonts w:ascii="Arial" w:hAnsi="Arial"/>
          <w:snapToGrid/>
          <w:sz w:val="24"/>
          <w:szCs w:val="24"/>
          <w:lang w:val="es-ES"/>
        </w:rPr>
        <w:t xml:space="preserve">de seguro </w:t>
      </w:r>
      <w:r w:rsidRPr="00923041">
        <w:rPr>
          <w:rFonts w:ascii="Arial" w:hAnsi="Arial"/>
          <w:snapToGrid/>
          <w:sz w:val="24"/>
          <w:szCs w:val="24"/>
          <w:lang w:val="es-ES"/>
        </w:rPr>
        <w:t>celebrados</w:t>
      </w:r>
      <w:r w:rsidR="00BE5D62">
        <w:rPr>
          <w:rFonts w:ascii="Arial" w:hAnsi="Arial"/>
          <w:snapToGrid/>
          <w:sz w:val="24"/>
          <w:szCs w:val="24"/>
          <w:lang w:val="es-ES"/>
        </w:rPr>
        <w:t xml:space="preserve"> por la intermediación del productor </w:t>
      </w:r>
      <w:r w:rsidR="00364E82">
        <w:rPr>
          <w:rFonts w:ascii="Arial" w:hAnsi="Arial"/>
          <w:snapToGrid/>
          <w:sz w:val="24"/>
          <w:szCs w:val="24"/>
          <w:lang w:val="es-ES"/>
        </w:rPr>
        <w:t>que forma parte integrante de su organización</w:t>
      </w:r>
      <w:r w:rsidRPr="00923041">
        <w:rPr>
          <w:rFonts w:ascii="Arial" w:hAnsi="Arial"/>
          <w:snapToGrid/>
          <w:sz w:val="24"/>
          <w:szCs w:val="24"/>
          <w:lang w:val="es-ES"/>
        </w:rPr>
        <w:t>.</w:t>
      </w:r>
    </w:p>
    <w:p w14:paraId="56E779CC" w14:textId="5714988C" w:rsidR="00A30678" w:rsidRDefault="00A30678" w:rsidP="00181549">
      <w:pPr>
        <w:pStyle w:val="Textoindependiente"/>
        <w:spacing w:line="360" w:lineRule="auto"/>
        <w:rPr>
          <w:rFonts w:ascii="Arial" w:hAnsi="Arial"/>
          <w:snapToGrid/>
          <w:sz w:val="24"/>
          <w:szCs w:val="24"/>
          <w:lang w:val="es-ES"/>
        </w:rPr>
      </w:pPr>
    </w:p>
    <w:p w14:paraId="4C2D1205" w14:textId="12E19E10" w:rsidR="00A30678" w:rsidRPr="00923041" w:rsidRDefault="00A30678" w:rsidP="00181549">
      <w:pPr>
        <w:pStyle w:val="Textoindependiente"/>
        <w:spacing w:line="360" w:lineRule="auto"/>
        <w:rPr>
          <w:rFonts w:ascii="Arial" w:hAnsi="Arial"/>
          <w:snapToGrid/>
          <w:sz w:val="24"/>
          <w:szCs w:val="24"/>
          <w:lang w:val="es-ES"/>
        </w:rPr>
      </w:pPr>
      <w:r>
        <w:rPr>
          <w:rFonts w:ascii="Arial" w:hAnsi="Arial"/>
          <w:snapToGrid/>
          <w:sz w:val="24"/>
          <w:szCs w:val="24"/>
          <w:lang w:val="es-ES"/>
        </w:rPr>
        <w:t xml:space="preserve">Cabe aclarar que, la comisión del PRODUCTOR sea que actúe </w:t>
      </w:r>
      <w:r w:rsidR="00B31C9F">
        <w:rPr>
          <w:rFonts w:ascii="Arial" w:hAnsi="Arial"/>
          <w:snapToGrid/>
          <w:sz w:val="24"/>
          <w:szCs w:val="24"/>
          <w:lang w:val="es-ES"/>
        </w:rPr>
        <w:t>bajo la modalidad de</w:t>
      </w:r>
      <w:r w:rsidR="005904C5">
        <w:rPr>
          <w:rFonts w:ascii="Arial" w:hAnsi="Arial"/>
          <w:snapToGrid/>
          <w:sz w:val="24"/>
          <w:szCs w:val="24"/>
          <w:lang w:val="es-ES"/>
        </w:rPr>
        <w:t xml:space="preserve"> Productor A</w:t>
      </w:r>
      <w:r w:rsidR="00B31C9F">
        <w:rPr>
          <w:rFonts w:ascii="Arial" w:hAnsi="Arial"/>
          <w:snapToGrid/>
          <w:sz w:val="24"/>
          <w:szCs w:val="24"/>
          <w:lang w:val="es-ES"/>
        </w:rPr>
        <w:t xml:space="preserve">sesor </w:t>
      </w:r>
      <w:r w:rsidR="005904C5">
        <w:rPr>
          <w:rFonts w:ascii="Arial" w:hAnsi="Arial"/>
          <w:snapToGrid/>
          <w:sz w:val="24"/>
          <w:szCs w:val="24"/>
          <w:lang w:val="es-ES"/>
        </w:rPr>
        <w:t>D</w:t>
      </w:r>
      <w:r w:rsidR="00B31C9F">
        <w:rPr>
          <w:rFonts w:ascii="Arial" w:hAnsi="Arial"/>
          <w:snapToGrid/>
          <w:sz w:val="24"/>
          <w:szCs w:val="24"/>
          <w:lang w:val="es-ES"/>
        </w:rPr>
        <w:t>irecto</w:t>
      </w:r>
      <w:r>
        <w:rPr>
          <w:rFonts w:ascii="Arial" w:hAnsi="Arial"/>
          <w:snapToGrid/>
          <w:sz w:val="24"/>
          <w:szCs w:val="24"/>
          <w:lang w:val="es-ES"/>
        </w:rPr>
        <w:t xml:space="preserve"> y/o </w:t>
      </w:r>
      <w:r w:rsidR="00B31C9F">
        <w:rPr>
          <w:rFonts w:ascii="Arial" w:hAnsi="Arial"/>
          <w:snapToGrid/>
          <w:sz w:val="24"/>
          <w:szCs w:val="24"/>
          <w:lang w:val="es-ES"/>
        </w:rPr>
        <w:t>bajo la modalidad de Pro</w:t>
      </w:r>
      <w:r>
        <w:rPr>
          <w:rFonts w:ascii="Arial" w:hAnsi="Arial"/>
          <w:snapToGrid/>
          <w:sz w:val="24"/>
          <w:szCs w:val="24"/>
          <w:lang w:val="es-ES"/>
        </w:rPr>
        <w:t>ductor Asesor Organizador, no podrá exceder en</w:t>
      </w:r>
      <w:r w:rsidR="00B31C9F">
        <w:rPr>
          <w:rFonts w:ascii="Arial" w:hAnsi="Arial"/>
          <w:snapToGrid/>
          <w:sz w:val="24"/>
          <w:szCs w:val="24"/>
          <w:lang w:val="es-ES"/>
        </w:rPr>
        <w:t xml:space="preserve"> </w:t>
      </w:r>
      <w:r w:rsidR="00FF7B89">
        <w:rPr>
          <w:rFonts w:ascii="Arial" w:hAnsi="Arial"/>
          <w:snapToGrid/>
          <w:sz w:val="24"/>
          <w:szCs w:val="24"/>
          <w:lang w:val="es-ES"/>
        </w:rPr>
        <w:t>su conjunto</w:t>
      </w:r>
      <w:r>
        <w:rPr>
          <w:rFonts w:ascii="Arial" w:hAnsi="Arial"/>
          <w:snapToGrid/>
          <w:sz w:val="24"/>
          <w:szCs w:val="24"/>
          <w:lang w:val="es-ES"/>
        </w:rPr>
        <w:t xml:space="preserve">, </w:t>
      </w:r>
      <w:r w:rsidR="007E4EC4">
        <w:rPr>
          <w:rFonts w:ascii="Arial" w:hAnsi="Arial"/>
          <w:snapToGrid/>
          <w:sz w:val="24"/>
          <w:szCs w:val="24"/>
          <w:lang w:val="es-ES"/>
        </w:rPr>
        <w:t xml:space="preserve">los porcentajes </w:t>
      </w:r>
      <w:r w:rsidR="00AD624F">
        <w:rPr>
          <w:rFonts w:ascii="Arial" w:hAnsi="Arial"/>
          <w:snapToGrid/>
          <w:sz w:val="24"/>
          <w:szCs w:val="24"/>
          <w:lang w:val="es-ES"/>
        </w:rPr>
        <w:t xml:space="preserve">estipulados por ramo en la normativa legal vigente, </w:t>
      </w:r>
      <w:r>
        <w:rPr>
          <w:rFonts w:ascii="Arial" w:hAnsi="Arial"/>
          <w:snapToGrid/>
          <w:sz w:val="24"/>
          <w:szCs w:val="24"/>
          <w:lang w:val="es-ES"/>
        </w:rPr>
        <w:t>calculado sobre la prima efectivamente percibida por EXPERTA.</w:t>
      </w:r>
    </w:p>
    <w:p w14:paraId="196E7E3A" w14:textId="77777777" w:rsidR="00A05EC3" w:rsidRPr="00923041" w:rsidRDefault="00A05EC3" w:rsidP="00181549">
      <w:pPr>
        <w:pStyle w:val="Textoindependiente"/>
        <w:spacing w:line="360" w:lineRule="auto"/>
        <w:rPr>
          <w:rFonts w:ascii="Arial" w:hAnsi="Arial"/>
          <w:snapToGrid/>
          <w:sz w:val="24"/>
          <w:szCs w:val="24"/>
          <w:lang w:val="es-ES"/>
        </w:rPr>
      </w:pPr>
    </w:p>
    <w:p w14:paraId="5ED45CBE" w14:textId="77777777" w:rsidR="00181549" w:rsidRPr="00923041" w:rsidRDefault="00181549" w:rsidP="001B0290">
      <w:pPr>
        <w:ind w:left="2832" w:firstLine="708"/>
        <w:jc w:val="center"/>
        <w:rPr>
          <w:rFonts w:ascii="Arial" w:hAnsi="Arial"/>
        </w:rPr>
      </w:pPr>
    </w:p>
    <w:sectPr w:rsidR="00181549" w:rsidRPr="00923041" w:rsidSect="0045248B">
      <w:footerReference w:type="even" r:id="rId9"/>
      <w:footerReference w:type="default" r:id="rId10"/>
      <w:pgSz w:w="11907" w:h="16840" w:code="9"/>
      <w:pgMar w:top="2268" w:right="1418" w:bottom="1418"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0BACC" w14:textId="77777777" w:rsidR="00B70C77" w:rsidRDefault="00B70C77">
      <w:r>
        <w:separator/>
      </w:r>
    </w:p>
  </w:endnote>
  <w:endnote w:type="continuationSeparator" w:id="0">
    <w:p w14:paraId="2327F678" w14:textId="77777777" w:rsidR="00B70C77" w:rsidRDefault="00B7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erkeley-Medium">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3418" w14:textId="77777777" w:rsidR="00B70C77" w:rsidRDefault="00B70C77" w:rsidP="00FA640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5FE623F" w14:textId="77777777" w:rsidR="00B70C77" w:rsidRDefault="00B70C77" w:rsidP="00D111D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EE12" w14:textId="231D6A37" w:rsidR="00B70C77" w:rsidRDefault="00F8734D" w:rsidP="00D111D1">
    <w:pPr>
      <w:pStyle w:val="Piedepgina"/>
      <w:ind w:right="360"/>
    </w:pPr>
    <w:ins w:id="18" w:author="ROJAS FUENTES Soledad Andrea" w:date="2024-01-03T14:33:00Z">
      <w:r>
        <w:t>EXPERTA SEGUROS</w:t>
      </w:r>
      <w:r>
        <w:ptab w:relativeTo="margin" w:alignment="center" w:leader="none"/>
      </w:r>
      <w:r>
        <w:ptab w:relativeTo="margin" w:alignment="right" w:leader="none"/>
      </w:r>
      <w:r>
        <w:t>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3A1B6" w14:textId="77777777" w:rsidR="00B70C77" w:rsidRDefault="00B70C77">
      <w:r>
        <w:separator/>
      </w:r>
    </w:p>
  </w:footnote>
  <w:footnote w:type="continuationSeparator" w:id="0">
    <w:p w14:paraId="3CD4D968" w14:textId="77777777" w:rsidR="00B70C77" w:rsidRDefault="00B70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0A9894"/>
    <w:multiLevelType w:val="hybridMultilevel"/>
    <w:tmpl w:val="38CB11BC"/>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BE729FC2"/>
    <w:multiLevelType w:val="hybridMultilevel"/>
    <w:tmpl w:val="42445D4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D41D0D67"/>
    <w:multiLevelType w:val="hybridMultilevel"/>
    <w:tmpl w:val="A13FA0BC"/>
    <w:lvl w:ilvl="0" w:tplc="FFFFFFFF">
      <w:start w:val="1"/>
      <w:numFmt w:val="bullet"/>
      <w:lvlText w:val="•"/>
      <w:lvlJc w:val="left"/>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D9787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F7D6F56"/>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7A8476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AB849F2"/>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BA23E44"/>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E9904CF"/>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2CBE13A"/>
    <w:multiLevelType w:val="hybridMultilevel"/>
    <w:tmpl w:val="3DA28C7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2359482D"/>
    <w:multiLevelType w:val="hybridMultilevel"/>
    <w:tmpl w:val="62A0F1A6"/>
    <w:lvl w:ilvl="0" w:tplc="8C840F76">
      <w:start w:val="5"/>
      <w:numFmt w:val="decimal"/>
      <w:lvlText w:val="%1."/>
      <w:lvlJc w:val="left"/>
      <w:pPr>
        <w:tabs>
          <w:tab w:val="num" w:pos="720"/>
        </w:tabs>
        <w:ind w:left="720" w:hanging="360"/>
      </w:pPr>
      <w:rPr>
        <w:rFonts w:cs="Times New Roman" w:hint="default"/>
        <w:b/>
        <w:u w:val="singl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92C293A"/>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4347095"/>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376C6817"/>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ADD64C7"/>
    <w:multiLevelType w:val="multilevel"/>
    <w:tmpl w:val="4D8C6224"/>
    <w:lvl w:ilvl="0">
      <w:start w:val="3"/>
      <w:numFmt w:val="decimal"/>
      <w:lvlText w:val="%1."/>
      <w:lvlJc w:val="left"/>
      <w:pPr>
        <w:tabs>
          <w:tab w:val="num" w:pos="360"/>
        </w:tabs>
        <w:ind w:left="360" w:hanging="360"/>
      </w:pPr>
      <w:rPr>
        <w:rFonts w:cs="Times New Roman" w:hint="default"/>
      </w:rPr>
    </w:lvl>
    <w:lvl w:ilvl="1">
      <w:start w:val="5"/>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15:restartNumberingAfterBreak="0">
    <w:nsid w:val="423A0A41"/>
    <w:multiLevelType w:val="hybridMultilevel"/>
    <w:tmpl w:val="546E8E9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44FF339F"/>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AE7584"/>
    <w:multiLevelType w:val="hybridMultilevel"/>
    <w:tmpl w:val="AE4ABFF6"/>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4B3F0401"/>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0CF53DA"/>
    <w:multiLevelType w:val="multilevel"/>
    <w:tmpl w:val="13CCFA30"/>
    <w:lvl w:ilvl="0">
      <w:start w:val="8"/>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upperRoman"/>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15:restartNumberingAfterBreak="0">
    <w:nsid w:val="5DAB3C60"/>
    <w:multiLevelType w:val="hybridMultilevel"/>
    <w:tmpl w:val="4520C1E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5E132995"/>
    <w:multiLevelType w:val="hybridMultilevel"/>
    <w:tmpl w:val="BA2F7168"/>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5E7713B0"/>
    <w:multiLevelType w:val="hybridMultilevel"/>
    <w:tmpl w:val="2280E2AD"/>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67492DE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006FD4"/>
    <w:multiLevelType w:val="hybridMultilevel"/>
    <w:tmpl w:val="6090E4EC"/>
    <w:lvl w:ilvl="0" w:tplc="014C2400">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700F06"/>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76869D9B"/>
    <w:multiLevelType w:val="hybridMultilevel"/>
    <w:tmpl w:val="38DE0378"/>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15:restartNumberingAfterBreak="0">
    <w:nsid w:val="7D132021"/>
    <w:multiLevelType w:val="hybridMultilevel"/>
    <w:tmpl w:val="D13ED8AE"/>
    <w:lvl w:ilvl="0" w:tplc="736A40A2">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527331895">
    <w:abstractNumId w:val="22"/>
  </w:num>
  <w:num w:numId="2" w16cid:durableId="1982151065">
    <w:abstractNumId w:val="26"/>
  </w:num>
  <w:num w:numId="3" w16cid:durableId="772439790">
    <w:abstractNumId w:val="21"/>
  </w:num>
  <w:num w:numId="4" w16cid:durableId="855772859">
    <w:abstractNumId w:val="17"/>
  </w:num>
  <w:num w:numId="5" w16cid:durableId="581107986">
    <w:abstractNumId w:val="9"/>
  </w:num>
  <w:num w:numId="6" w16cid:durableId="109057035">
    <w:abstractNumId w:val="0"/>
  </w:num>
  <w:num w:numId="7" w16cid:durableId="132649175">
    <w:abstractNumId w:val="1"/>
  </w:num>
  <w:num w:numId="8" w16cid:durableId="1238436182">
    <w:abstractNumId w:val="20"/>
  </w:num>
  <w:num w:numId="9" w16cid:durableId="509029155">
    <w:abstractNumId w:val="2"/>
  </w:num>
  <w:num w:numId="10" w16cid:durableId="355615860">
    <w:abstractNumId w:val="15"/>
  </w:num>
  <w:num w:numId="11" w16cid:durableId="1056124075">
    <w:abstractNumId w:val="14"/>
  </w:num>
  <w:num w:numId="12" w16cid:durableId="1708293476">
    <w:abstractNumId w:val="10"/>
  </w:num>
  <w:num w:numId="13" w16cid:durableId="1371295883">
    <w:abstractNumId w:val="19"/>
  </w:num>
  <w:num w:numId="14" w16cid:durableId="1803694529">
    <w:abstractNumId w:val="23"/>
  </w:num>
  <w:num w:numId="15" w16cid:durableId="1855611106">
    <w:abstractNumId w:val="13"/>
  </w:num>
  <w:num w:numId="16" w16cid:durableId="445583335">
    <w:abstractNumId w:val="3"/>
  </w:num>
  <w:num w:numId="17" w16cid:durableId="1590195132">
    <w:abstractNumId w:val="8"/>
  </w:num>
  <w:num w:numId="18" w16cid:durableId="878278048">
    <w:abstractNumId w:val="6"/>
  </w:num>
  <w:num w:numId="19" w16cid:durableId="1428505231">
    <w:abstractNumId w:val="5"/>
  </w:num>
  <w:num w:numId="20" w16cid:durableId="815612725">
    <w:abstractNumId w:val="25"/>
  </w:num>
  <w:num w:numId="21" w16cid:durableId="458453393">
    <w:abstractNumId w:val="4"/>
  </w:num>
  <w:num w:numId="22" w16cid:durableId="1105468236">
    <w:abstractNumId w:val="7"/>
  </w:num>
  <w:num w:numId="23" w16cid:durableId="1351760786">
    <w:abstractNumId w:val="12"/>
  </w:num>
  <w:num w:numId="24" w16cid:durableId="752091193">
    <w:abstractNumId w:val="16"/>
  </w:num>
  <w:num w:numId="25" w16cid:durableId="175271594">
    <w:abstractNumId w:val="11"/>
  </w:num>
  <w:num w:numId="26" w16cid:durableId="1274094259">
    <w:abstractNumId w:val="18"/>
  </w:num>
  <w:num w:numId="27" w16cid:durableId="1901289288">
    <w:abstractNumId w:val="27"/>
  </w:num>
  <w:num w:numId="28" w16cid:durableId="106117022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JAS FUENTES Soledad Andrea">
    <w15:presenceInfo w15:providerId="None" w15:userId="ROJAS FUENTES Soledad Andr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28"/>
    <w:rsid w:val="0000538F"/>
    <w:rsid w:val="00005FDA"/>
    <w:rsid w:val="000314E4"/>
    <w:rsid w:val="00032D76"/>
    <w:rsid w:val="000400D2"/>
    <w:rsid w:val="00051141"/>
    <w:rsid w:val="00055845"/>
    <w:rsid w:val="00060F84"/>
    <w:rsid w:val="00067972"/>
    <w:rsid w:val="00073256"/>
    <w:rsid w:val="00095CCA"/>
    <w:rsid w:val="00096A90"/>
    <w:rsid w:val="000A3063"/>
    <w:rsid w:val="000A6234"/>
    <w:rsid w:val="000B1F7B"/>
    <w:rsid w:val="000B33E6"/>
    <w:rsid w:val="000C2612"/>
    <w:rsid w:val="000C3880"/>
    <w:rsid w:val="000D58A6"/>
    <w:rsid w:val="000E5493"/>
    <w:rsid w:val="000F1865"/>
    <w:rsid w:val="000F284A"/>
    <w:rsid w:val="00121BC7"/>
    <w:rsid w:val="00123C97"/>
    <w:rsid w:val="00124984"/>
    <w:rsid w:val="001306FB"/>
    <w:rsid w:val="00150DA6"/>
    <w:rsid w:val="00152CE1"/>
    <w:rsid w:val="001530C6"/>
    <w:rsid w:val="00156620"/>
    <w:rsid w:val="0015721B"/>
    <w:rsid w:val="001659DC"/>
    <w:rsid w:val="00167932"/>
    <w:rsid w:val="001750D8"/>
    <w:rsid w:val="00176AB7"/>
    <w:rsid w:val="001770CD"/>
    <w:rsid w:val="00177846"/>
    <w:rsid w:val="00177A4E"/>
    <w:rsid w:val="00181549"/>
    <w:rsid w:val="00182083"/>
    <w:rsid w:val="001A0C76"/>
    <w:rsid w:val="001A1813"/>
    <w:rsid w:val="001A20BF"/>
    <w:rsid w:val="001B0290"/>
    <w:rsid w:val="001B6668"/>
    <w:rsid w:val="001C079C"/>
    <w:rsid w:val="001C638E"/>
    <w:rsid w:val="001C6826"/>
    <w:rsid w:val="001D403F"/>
    <w:rsid w:val="001D70B6"/>
    <w:rsid w:val="001F707F"/>
    <w:rsid w:val="00233A4A"/>
    <w:rsid w:val="0023616D"/>
    <w:rsid w:val="0024607F"/>
    <w:rsid w:val="00247BDE"/>
    <w:rsid w:val="0026021B"/>
    <w:rsid w:val="00271326"/>
    <w:rsid w:val="00273409"/>
    <w:rsid w:val="00282C8E"/>
    <w:rsid w:val="002868EA"/>
    <w:rsid w:val="00287B2F"/>
    <w:rsid w:val="002B1B3B"/>
    <w:rsid w:val="002B7AB3"/>
    <w:rsid w:val="002C4087"/>
    <w:rsid w:val="002D356F"/>
    <w:rsid w:val="002D37A9"/>
    <w:rsid w:val="002D3E8F"/>
    <w:rsid w:val="002D749A"/>
    <w:rsid w:val="002E6801"/>
    <w:rsid w:val="002E6AFF"/>
    <w:rsid w:val="00304C6D"/>
    <w:rsid w:val="00306CE7"/>
    <w:rsid w:val="00312F17"/>
    <w:rsid w:val="003259D4"/>
    <w:rsid w:val="003279A9"/>
    <w:rsid w:val="00346C28"/>
    <w:rsid w:val="00350612"/>
    <w:rsid w:val="00351602"/>
    <w:rsid w:val="003620A6"/>
    <w:rsid w:val="00363F23"/>
    <w:rsid w:val="00364E82"/>
    <w:rsid w:val="00380B25"/>
    <w:rsid w:val="003841CB"/>
    <w:rsid w:val="00395F25"/>
    <w:rsid w:val="003A0AB4"/>
    <w:rsid w:val="003A764F"/>
    <w:rsid w:val="003B0265"/>
    <w:rsid w:val="003B13A4"/>
    <w:rsid w:val="003B182F"/>
    <w:rsid w:val="003B2FAB"/>
    <w:rsid w:val="003B7F52"/>
    <w:rsid w:val="003D216D"/>
    <w:rsid w:val="003D70F0"/>
    <w:rsid w:val="003E44E0"/>
    <w:rsid w:val="003F1CC4"/>
    <w:rsid w:val="00403770"/>
    <w:rsid w:val="00410402"/>
    <w:rsid w:val="0041364C"/>
    <w:rsid w:val="00433989"/>
    <w:rsid w:val="00440812"/>
    <w:rsid w:val="00446675"/>
    <w:rsid w:val="004477CE"/>
    <w:rsid w:val="00450021"/>
    <w:rsid w:val="00450305"/>
    <w:rsid w:val="004511CE"/>
    <w:rsid w:val="0045248B"/>
    <w:rsid w:val="00475F22"/>
    <w:rsid w:val="00476DDA"/>
    <w:rsid w:val="00480629"/>
    <w:rsid w:val="00487F7A"/>
    <w:rsid w:val="004925C0"/>
    <w:rsid w:val="004948C3"/>
    <w:rsid w:val="004A5278"/>
    <w:rsid w:val="004A778F"/>
    <w:rsid w:val="004C19F6"/>
    <w:rsid w:val="004C1CA2"/>
    <w:rsid w:val="004C665F"/>
    <w:rsid w:val="004D104B"/>
    <w:rsid w:val="004E5C84"/>
    <w:rsid w:val="004F20B6"/>
    <w:rsid w:val="004F42AC"/>
    <w:rsid w:val="004F43E7"/>
    <w:rsid w:val="00511792"/>
    <w:rsid w:val="005134F8"/>
    <w:rsid w:val="0051363E"/>
    <w:rsid w:val="00523CD8"/>
    <w:rsid w:val="00527E39"/>
    <w:rsid w:val="00533CF5"/>
    <w:rsid w:val="005461B4"/>
    <w:rsid w:val="00557B65"/>
    <w:rsid w:val="00557C17"/>
    <w:rsid w:val="00561A6E"/>
    <w:rsid w:val="0056230E"/>
    <w:rsid w:val="00573DA8"/>
    <w:rsid w:val="00576BB5"/>
    <w:rsid w:val="005825F4"/>
    <w:rsid w:val="00584B0A"/>
    <w:rsid w:val="005904C5"/>
    <w:rsid w:val="005904E6"/>
    <w:rsid w:val="00591881"/>
    <w:rsid w:val="00592F2D"/>
    <w:rsid w:val="00596337"/>
    <w:rsid w:val="005A5131"/>
    <w:rsid w:val="005A528B"/>
    <w:rsid w:val="005A56D0"/>
    <w:rsid w:val="005A7C11"/>
    <w:rsid w:val="005B4436"/>
    <w:rsid w:val="005B4AF4"/>
    <w:rsid w:val="005B750A"/>
    <w:rsid w:val="005C18DB"/>
    <w:rsid w:val="005C25D1"/>
    <w:rsid w:val="005C3815"/>
    <w:rsid w:val="005E1775"/>
    <w:rsid w:val="005E4176"/>
    <w:rsid w:val="005F257D"/>
    <w:rsid w:val="005F3947"/>
    <w:rsid w:val="005F4567"/>
    <w:rsid w:val="005F4D96"/>
    <w:rsid w:val="006007AA"/>
    <w:rsid w:val="0060178F"/>
    <w:rsid w:val="006103F8"/>
    <w:rsid w:val="00621ED7"/>
    <w:rsid w:val="00623CD4"/>
    <w:rsid w:val="006306FA"/>
    <w:rsid w:val="00632A3D"/>
    <w:rsid w:val="0063736F"/>
    <w:rsid w:val="00643190"/>
    <w:rsid w:val="00647DCF"/>
    <w:rsid w:val="0066052F"/>
    <w:rsid w:val="00664E3A"/>
    <w:rsid w:val="0068233A"/>
    <w:rsid w:val="006855FC"/>
    <w:rsid w:val="00687332"/>
    <w:rsid w:val="0069530C"/>
    <w:rsid w:val="006A6181"/>
    <w:rsid w:val="006B0127"/>
    <w:rsid w:val="006B6A76"/>
    <w:rsid w:val="006B6AC8"/>
    <w:rsid w:val="006B7423"/>
    <w:rsid w:val="006D07C7"/>
    <w:rsid w:val="006E6CAD"/>
    <w:rsid w:val="006F12EF"/>
    <w:rsid w:val="006F499A"/>
    <w:rsid w:val="006F702F"/>
    <w:rsid w:val="007011A6"/>
    <w:rsid w:val="007077E0"/>
    <w:rsid w:val="00710E64"/>
    <w:rsid w:val="007138E3"/>
    <w:rsid w:val="0072096F"/>
    <w:rsid w:val="007230C7"/>
    <w:rsid w:val="0073159E"/>
    <w:rsid w:val="00731638"/>
    <w:rsid w:val="007358EC"/>
    <w:rsid w:val="007373D4"/>
    <w:rsid w:val="0074489F"/>
    <w:rsid w:val="00747832"/>
    <w:rsid w:val="00752446"/>
    <w:rsid w:val="007565D1"/>
    <w:rsid w:val="00766D2D"/>
    <w:rsid w:val="00767292"/>
    <w:rsid w:val="00771561"/>
    <w:rsid w:val="00784970"/>
    <w:rsid w:val="0078612C"/>
    <w:rsid w:val="007A0E32"/>
    <w:rsid w:val="007A7710"/>
    <w:rsid w:val="007B2993"/>
    <w:rsid w:val="007B2C92"/>
    <w:rsid w:val="007B68A2"/>
    <w:rsid w:val="007C02B3"/>
    <w:rsid w:val="007C40D3"/>
    <w:rsid w:val="007D1D7B"/>
    <w:rsid w:val="007E0077"/>
    <w:rsid w:val="007E4EC4"/>
    <w:rsid w:val="007E7188"/>
    <w:rsid w:val="00804A92"/>
    <w:rsid w:val="00805A28"/>
    <w:rsid w:val="0082480C"/>
    <w:rsid w:val="00827935"/>
    <w:rsid w:val="00827951"/>
    <w:rsid w:val="0083342B"/>
    <w:rsid w:val="00840F9E"/>
    <w:rsid w:val="008463E4"/>
    <w:rsid w:val="008559CD"/>
    <w:rsid w:val="0087266E"/>
    <w:rsid w:val="0088375D"/>
    <w:rsid w:val="00884684"/>
    <w:rsid w:val="008970DB"/>
    <w:rsid w:val="0089720A"/>
    <w:rsid w:val="008A138D"/>
    <w:rsid w:val="008A49D4"/>
    <w:rsid w:val="008B604B"/>
    <w:rsid w:val="008C0CBB"/>
    <w:rsid w:val="008D45AF"/>
    <w:rsid w:val="008E327A"/>
    <w:rsid w:val="008F3542"/>
    <w:rsid w:val="00902653"/>
    <w:rsid w:val="00904E9F"/>
    <w:rsid w:val="00906BD2"/>
    <w:rsid w:val="009079DC"/>
    <w:rsid w:val="009138BD"/>
    <w:rsid w:val="009146E4"/>
    <w:rsid w:val="0092088B"/>
    <w:rsid w:val="00923041"/>
    <w:rsid w:val="0092521B"/>
    <w:rsid w:val="00930FBE"/>
    <w:rsid w:val="0094358B"/>
    <w:rsid w:val="00944B48"/>
    <w:rsid w:val="0095289F"/>
    <w:rsid w:val="00953635"/>
    <w:rsid w:val="00956E6C"/>
    <w:rsid w:val="00962CD8"/>
    <w:rsid w:val="009758DD"/>
    <w:rsid w:val="009827AC"/>
    <w:rsid w:val="00982F0E"/>
    <w:rsid w:val="00986789"/>
    <w:rsid w:val="00986B19"/>
    <w:rsid w:val="00992DFF"/>
    <w:rsid w:val="009A3ACB"/>
    <w:rsid w:val="009A3B90"/>
    <w:rsid w:val="009B279F"/>
    <w:rsid w:val="009B3E64"/>
    <w:rsid w:val="009B723A"/>
    <w:rsid w:val="009D32F9"/>
    <w:rsid w:val="009D3880"/>
    <w:rsid w:val="009D39B0"/>
    <w:rsid w:val="009E6DC7"/>
    <w:rsid w:val="009F2310"/>
    <w:rsid w:val="00A01CFE"/>
    <w:rsid w:val="00A04F66"/>
    <w:rsid w:val="00A05EC3"/>
    <w:rsid w:val="00A06785"/>
    <w:rsid w:val="00A16085"/>
    <w:rsid w:val="00A1682D"/>
    <w:rsid w:val="00A30678"/>
    <w:rsid w:val="00A32E99"/>
    <w:rsid w:val="00A41E6F"/>
    <w:rsid w:val="00A448FE"/>
    <w:rsid w:val="00A4632B"/>
    <w:rsid w:val="00A46DF2"/>
    <w:rsid w:val="00A46E79"/>
    <w:rsid w:val="00A625EB"/>
    <w:rsid w:val="00A6453A"/>
    <w:rsid w:val="00A64B9E"/>
    <w:rsid w:val="00A650D0"/>
    <w:rsid w:val="00A67928"/>
    <w:rsid w:val="00A75943"/>
    <w:rsid w:val="00A8346B"/>
    <w:rsid w:val="00A90723"/>
    <w:rsid w:val="00A9618B"/>
    <w:rsid w:val="00A9713A"/>
    <w:rsid w:val="00AA3E9E"/>
    <w:rsid w:val="00AA5DC8"/>
    <w:rsid w:val="00AA69D9"/>
    <w:rsid w:val="00AB3C09"/>
    <w:rsid w:val="00AB78A8"/>
    <w:rsid w:val="00AD607C"/>
    <w:rsid w:val="00AD624F"/>
    <w:rsid w:val="00AE30FB"/>
    <w:rsid w:val="00AE329A"/>
    <w:rsid w:val="00AE39D5"/>
    <w:rsid w:val="00AE4AD1"/>
    <w:rsid w:val="00AF0CBE"/>
    <w:rsid w:val="00AF3E38"/>
    <w:rsid w:val="00AF5AB0"/>
    <w:rsid w:val="00AF5DC0"/>
    <w:rsid w:val="00B064DB"/>
    <w:rsid w:val="00B10E9D"/>
    <w:rsid w:val="00B31C9F"/>
    <w:rsid w:val="00B330E0"/>
    <w:rsid w:val="00B41149"/>
    <w:rsid w:val="00B41A7D"/>
    <w:rsid w:val="00B47CCA"/>
    <w:rsid w:val="00B51A83"/>
    <w:rsid w:val="00B53D4D"/>
    <w:rsid w:val="00B5553E"/>
    <w:rsid w:val="00B573F9"/>
    <w:rsid w:val="00B603F8"/>
    <w:rsid w:val="00B60F89"/>
    <w:rsid w:val="00B66215"/>
    <w:rsid w:val="00B70C77"/>
    <w:rsid w:val="00B71C3F"/>
    <w:rsid w:val="00B72F58"/>
    <w:rsid w:val="00B8232B"/>
    <w:rsid w:val="00B83228"/>
    <w:rsid w:val="00B96828"/>
    <w:rsid w:val="00BA2CF0"/>
    <w:rsid w:val="00BA3264"/>
    <w:rsid w:val="00BA3AB1"/>
    <w:rsid w:val="00BA4470"/>
    <w:rsid w:val="00BA70D0"/>
    <w:rsid w:val="00BB3887"/>
    <w:rsid w:val="00BB5389"/>
    <w:rsid w:val="00BD2BEC"/>
    <w:rsid w:val="00BD356C"/>
    <w:rsid w:val="00BD4576"/>
    <w:rsid w:val="00BD65CD"/>
    <w:rsid w:val="00BE17CC"/>
    <w:rsid w:val="00BE5D62"/>
    <w:rsid w:val="00BF6F36"/>
    <w:rsid w:val="00C00CAD"/>
    <w:rsid w:val="00C0563D"/>
    <w:rsid w:val="00C06428"/>
    <w:rsid w:val="00C070F8"/>
    <w:rsid w:val="00C11013"/>
    <w:rsid w:val="00C26692"/>
    <w:rsid w:val="00C273E2"/>
    <w:rsid w:val="00C41056"/>
    <w:rsid w:val="00C4794F"/>
    <w:rsid w:val="00C5109D"/>
    <w:rsid w:val="00C57127"/>
    <w:rsid w:val="00C608A0"/>
    <w:rsid w:val="00C630B8"/>
    <w:rsid w:val="00C63F7E"/>
    <w:rsid w:val="00C6566F"/>
    <w:rsid w:val="00C66B81"/>
    <w:rsid w:val="00C67ABD"/>
    <w:rsid w:val="00C74C04"/>
    <w:rsid w:val="00C75160"/>
    <w:rsid w:val="00C76920"/>
    <w:rsid w:val="00C85845"/>
    <w:rsid w:val="00C877BF"/>
    <w:rsid w:val="00C953F8"/>
    <w:rsid w:val="00CA6CB3"/>
    <w:rsid w:val="00CB32D9"/>
    <w:rsid w:val="00CB4FBE"/>
    <w:rsid w:val="00CC5074"/>
    <w:rsid w:val="00CC5197"/>
    <w:rsid w:val="00CE388D"/>
    <w:rsid w:val="00CE6FB0"/>
    <w:rsid w:val="00CF20B0"/>
    <w:rsid w:val="00CF70A1"/>
    <w:rsid w:val="00D02565"/>
    <w:rsid w:val="00D1020B"/>
    <w:rsid w:val="00D111D1"/>
    <w:rsid w:val="00D14476"/>
    <w:rsid w:val="00D26F52"/>
    <w:rsid w:val="00D32886"/>
    <w:rsid w:val="00D33FB6"/>
    <w:rsid w:val="00D3441D"/>
    <w:rsid w:val="00D40048"/>
    <w:rsid w:val="00D41FBD"/>
    <w:rsid w:val="00D45EDC"/>
    <w:rsid w:val="00D546EB"/>
    <w:rsid w:val="00D631C9"/>
    <w:rsid w:val="00D66F0F"/>
    <w:rsid w:val="00D76F72"/>
    <w:rsid w:val="00D7725F"/>
    <w:rsid w:val="00D846E7"/>
    <w:rsid w:val="00D87910"/>
    <w:rsid w:val="00D90B2B"/>
    <w:rsid w:val="00D91E36"/>
    <w:rsid w:val="00D95E62"/>
    <w:rsid w:val="00D96DDB"/>
    <w:rsid w:val="00D9766F"/>
    <w:rsid w:val="00DA10DF"/>
    <w:rsid w:val="00DA6B89"/>
    <w:rsid w:val="00DB162B"/>
    <w:rsid w:val="00DD3B19"/>
    <w:rsid w:val="00DE5774"/>
    <w:rsid w:val="00DE696D"/>
    <w:rsid w:val="00DF1610"/>
    <w:rsid w:val="00E00E22"/>
    <w:rsid w:val="00E020C7"/>
    <w:rsid w:val="00E04A12"/>
    <w:rsid w:val="00E277BC"/>
    <w:rsid w:val="00E308B2"/>
    <w:rsid w:val="00E338B6"/>
    <w:rsid w:val="00E35303"/>
    <w:rsid w:val="00E355F7"/>
    <w:rsid w:val="00E362EC"/>
    <w:rsid w:val="00E552CF"/>
    <w:rsid w:val="00E5671E"/>
    <w:rsid w:val="00E60CE3"/>
    <w:rsid w:val="00E679D7"/>
    <w:rsid w:val="00E77C16"/>
    <w:rsid w:val="00E8172F"/>
    <w:rsid w:val="00EA67FC"/>
    <w:rsid w:val="00EA6D66"/>
    <w:rsid w:val="00EC44FE"/>
    <w:rsid w:val="00EC4ED2"/>
    <w:rsid w:val="00ED3DEC"/>
    <w:rsid w:val="00ED5595"/>
    <w:rsid w:val="00ED5B59"/>
    <w:rsid w:val="00EE2F9F"/>
    <w:rsid w:val="00EE5574"/>
    <w:rsid w:val="00EF5864"/>
    <w:rsid w:val="00F07106"/>
    <w:rsid w:val="00F22F47"/>
    <w:rsid w:val="00F24F18"/>
    <w:rsid w:val="00F2697F"/>
    <w:rsid w:val="00F360A8"/>
    <w:rsid w:val="00F40993"/>
    <w:rsid w:val="00F425CB"/>
    <w:rsid w:val="00F42875"/>
    <w:rsid w:val="00F518E2"/>
    <w:rsid w:val="00F53C6B"/>
    <w:rsid w:val="00F57ED9"/>
    <w:rsid w:val="00F7782B"/>
    <w:rsid w:val="00F86D69"/>
    <w:rsid w:val="00F8734D"/>
    <w:rsid w:val="00F95C17"/>
    <w:rsid w:val="00FA00CD"/>
    <w:rsid w:val="00FA6401"/>
    <w:rsid w:val="00FA7EF4"/>
    <w:rsid w:val="00FB6C51"/>
    <w:rsid w:val="00FC779E"/>
    <w:rsid w:val="00FD2A0B"/>
    <w:rsid w:val="00FE25E2"/>
    <w:rsid w:val="00FE55E7"/>
    <w:rsid w:val="00FF3FB2"/>
    <w:rsid w:val="00FF7B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73709"/>
  <w15:docId w15:val="{70DE0941-A608-4E00-842C-6103C452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5C84"/>
    <w:rPr>
      <w:sz w:val="24"/>
      <w:szCs w:val="24"/>
      <w:lang w:val="es-ES" w:eastAsia="es-ES"/>
    </w:rPr>
  </w:style>
  <w:style w:type="paragraph" w:styleId="Ttulo1">
    <w:name w:val="heading 1"/>
    <w:basedOn w:val="Normal"/>
    <w:next w:val="Normal"/>
    <w:qFormat/>
    <w:rsid w:val="00AB3C09"/>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D111D1"/>
    <w:pPr>
      <w:keepNext/>
      <w:jc w:val="both"/>
      <w:outlineLvl w:val="2"/>
    </w:pPr>
    <w:rPr>
      <w:b/>
      <w:szCs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E5C84"/>
    <w:pPr>
      <w:widowControl w:val="0"/>
      <w:autoSpaceDE w:val="0"/>
      <w:autoSpaceDN w:val="0"/>
      <w:adjustRightInd w:val="0"/>
    </w:pPr>
    <w:rPr>
      <w:rFonts w:ascii="Arial" w:hAnsi="Arial" w:cs="Arial"/>
      <w:color w:val="000000"/>
      <w:sz w:val="24"/>
      <w:szCs w:val="24"/>
      <w:lang w:val="es-ES" w:eastAsia="es-ES"/>
    </w:rPr>
  </w:style>
  <w:style w:type="paragraph" w:customStyle="1" w:styleId="CM14">
    <w:name w:val="CM14"/>
    <w:basedOn w:val="Default"/>
    <w:next w:val="Default"/>
    <w:rsid w:val="004E5C84"/>
    <w:rPr>
      <w:rFonts w:cs="Times New Roman"/>
      <w:color w:val="auto"/>
    </w:rPr>
  </w:style>
  <w:style w:type="paragraph" w:customStyle="1" w:styleId="CM15">
    <w:name w:val="CM15"/>
    <w:basedOn w:val="Default"/>
    <w:next w:val="Default"/>
    <w:rsid w:val="004E5C84"/>
    <w:rPr>
      <w:rFonts w:cs="Times New Roman"/>
      <w:color w:val="auto"/>
    </w:rPr>
  </w:style>
  <w:style w:type="paragraph" w:customStyle="1" w:styleId="CM1">
    <w:name w:val="CM1"/>
    <w:basedOn w:val="Default"/>
    <w:next w:val="Default"/>
    <w:rsid w:val="004E5C84"/>
    <w:pPr>
      <w:spacing w:line="380" w:lineRule="atLeast"/>
    </w:pPr>
    <w:rPr>
      <w:rFonts w:cs="Times New Roman"/>
      <w:color w:val="auto"/>
    </w:rPr>
  </w:style>
  <w:style w:type="paragraph" w:customStyle="1" w:styleId="CM2">
    <w:name w:val="CM2"/>
    <w:basedOn w:val="Default"/>
    <w:next w:val="Default"/>
    <w:rsid w:val="004E5C84"/>
    <w:pPr>
      <w:spacing w:line="380" w:lineRule="atLeast"/>
    </w:pPr>
    <w:rPr>
      <w:rFonts w:cs="Times New Roman"/>
      <w:color w:val="auto"/>
    </w:rPr>
  </w:style>
  <w:style w:type="paragraph" w:customStyle="1" w:styleId="CM3">
    <w:name w:val="CM3"/>
    <w:basedOn w:val="Default"/>
    <w:next w:val="Default"/>
    <w:rsid w:val="004E5C84"/>
    <w:pPr>
      <w:spacing w:line="380" w:lineRule="atLeast"/>
    </w:pPr>
    <w:rPr>
      <w:rFonts w:cs="Times New Roman"/>
      <w:color w:val="auto"/>
    </w:rPr>
  </w:style>
  <w:style w:type="paragraph" w:customStyle="1" w:styleId="CM4">
    <w:name w:val="CM4"/>
    <w:basedOn w:val="Default"/>
    <w:next w:val="Default"/>
    <w:rsid w:val="004E5C84"/>
    <w:rPr>
      <w:rFonts w:cs="Times New Roman"/>
      <w:color w:val="auto"/>
    </w:rPr>
  </w:style>
  <w:style w:type="paragraph" w:customStyle="1" w:styleId="CM16">
    <w:name w:val="CM16"/>
    <w:basedOn w:val="Default"/>
    <w:next w:val="Default"/>
    <w:rsid w:val="004E5C84"/>
    <w:rPr>
      <w:rFonts w:cs="Times New Roman"/>
      <w:color w:val="auto"/>
    </w:rPr>
  </w:style>
  <w:style w:type="paragraph" w:customStyle="1" w:styleId="CM5">
    <w:name w:val="CM5"/>
    <w:basedOn w:val="Default"/>
    <w:next w:val="Default"/>
    <w:rsid w:val="004E5C84"/>
    <w:pPr>
      <w:spacing w:line="416" w:lineRule="atLeast"/>
    </w:pPr>
    <w:rPr>
      <w:rFonts w:cs="Times New Roman"/>
      <w:color w:val="auto"/>
    </w:rPr>
  </w:style>
  <w:style w:type="paragraph" w:customStyle="1" w:styleId="CM17">
    <w:name w:val="CM17"/>
    <w:basedOn w:val="Default"/>
    <w:next w:val="Default"/>
    <w:rsid w:val="004E5C84"/>
    <w:rPr>
      <w:rFonts w:cs="Times New Roman"/>
      <w:color w:val="auto"/>
    </w:rPr>
  </w:style>
  <w:style w:type="paragraph" w:customStyle="1" w:styleId="CM6">
    <w:name w:val="CM6"/>
    <w:basedOn w:val="Default"/>
    <w:next w:val="Default"/>
    <w:rsid w:val="004E5C84"/>
    <w:pPr>
      <w:spacing w:line="416" w:lineRule="atLeast"/>
    </w:pPr>
    <w:rPr>
      <w:rFonts w:cs="Times New Roman"/>
      <w:color w:val="auto"/>
    </w:rPr>
  </w:style>
  <w:style w:type="paragraph" w:customStyle="1" w:styleId="CM9">
    <w:name w:val="CM9"/>
    <w:basedOn w:val="Default"/>
    <w:next w:val="Default"/>
    <w:rsid w:val="004E5C84"/>
    <w:pPr>
      <w:spacing w:line="413" w:lineRule="atLeast"/>
    </w:pPr>
    <w:rPr>
      <w:rFonts w:cs="Times New Roman"/>
      <w:color w:val="auto"/>
    </w:rPr>
  </w:style>
  <w:style w:type="paragraph" w:customStyle="1" w:styleId="CM10">
    <w:name w:val="CM10"/>
    <w:basedOn w:val="Default"/>
    <w:next w:val="Default"/>
    <w:rsid w:val="004E5C84"/>
    <w:rPr>
      <w:rFonts w:cs="Times New Roman"/>
      <w:color w:val="auto"/>
    </w:rPr>
  </w:style>
  <w:style w:type="paragraph" w:customStyle="1" w:styleId="CM18">
    <w:name w:val="CM18"/>
    <w:basedOn w:val="Default"/>
    <w:next w:val="Default"/>
    <w:rsid w:val="004E5C84"/>
    <w:rPr>
      <w:rFonts w:cs="Times New Roman"/>
      <w:color w:val="auto"/>
    </w:rPr>
  </w:style>
  <w:style w:type="paragraph" w:customStyle="1" w:styleId="CM19">
    <w:name w:val="CM19"/>
    <w:basedOn w:val="Default"/>
    <w:next w:val="Default"/>
    <w:rsid w:val="004E5C84"/>
    <w:rPr>
      <w:rFonts w:cs="Times New Roman"/>
      <w:color w:val="auto"/>
    </w:rPr>
  </w:style>
  <w:style w:type="paragraph" w:customStyle="1" w:styleId="CM20">
    <w:name w:val="CM20"/>
    <w:basedOn w:val="Default"/>
    <w:next w:val="Default"/>
    <w:rsid w:val="004E5C84"/>
    <w:rPr>
      <w:rFonts w:cs="Times New Roman"/>
      <w:color w:val="auto"/>
    </w:rPr>
  </w:style>
  <w:style w:type="paragraph" w:customStyle="1" w:styleId="CM21">
    <w:name w:val="CM21"/>
    <w:basedOn w:val="Default"/>
    <w:next w:val="Default"/>
    <w:rsid w:val="004E5C84"/>
    <w:rPr>
      <w:rFonts w:cs="Times New Roman"/>
      <w:color w:val="auto"/>
    </w:rPr>
  </w:style>
  <w:style w:type="paragraph" w:customStyle="1" w:styleId="CM22">
    <w:name w:val="CM22"/>
    <w:basedOn w:val="Default"/>
    <w:next w:val="Default"/>
    <w:rsid w:val="004E5C84"/>
    <w:rPr>
      <w:rFonts w:cs="Times New Roman"/>
      <w:color w:val="auto"/>
    </w:rPr>
  </w:style>
  <w:style w:type="paragraph" w:customStyle="1" w:styleId="CM13">
    <w:name w:val="CM13"/>
    <w:basedOn w:val="Default"/>
    <w:next w:val="Default"/>
    <w:rsid w:val="004E5C84"/>
    <w:rPr>
      <w:rFonts w:cs="Times New Roman"/>
      <w:color w:val="auto"/>
    </w:rPr>
  </w:style>
  <w:style w:type="paragraph" w:customStyle="1" w:styleId="CM23">
    <w:name w:val="CM23"/>
    <w:basedOn w:val="Default"/>
    <w:next w:val="Default"/>
    <w:rsid w:val="004E5C84"/>
    <w:rPr>
      <w:rFonts w:cs="Times New Roman"/>
      <w:color w:val="auto"/>
    </w:rPr>
  </w:style>
  <w:style w:type="paragraph" w:styleId="Textoindependiente">
    <w:name w:val="Body Text"/>
    <w:basedOn w:val="Normal"/>
    <w:rsid w:val="00D111D1"/>
    <w:pPr>
      <w:widowControl w:val="0"/>
      <w:jc w:val="both"/>
    </w:pPr>
    <w:rPr>
      <w:rFonts w:ascii="Bookman Old Style" w:hAnsi="Bookman Old Style"/>
      <w:snapToGrid w:val="0"/>
      <w:sz w:val="26"/>
      <w:szCs w:val="20"/>
      <w:lang w:val="es-ES_tradnl"/>
    </w:rPr>
  </w:style>
  <w:style w:type="paragraph" w:styleId="Textoindependiente2">
    <w:name w:val="Body Text 2"/>
    <w:basedOn w:val="Normal"/>
    <w:rsid w:val="00D111D1"/>
    <w:pPr>
      <w:jc w:val="both"/>
    </w:pPr>
    <w:rPr>
      <w:rFonts w:ascii="Arial" w:hAnsi="Arial"/>
      <w:bCs/>
      <w:szCs w:val="20"/>
      <w:lang w:val="es-ES_tradnl"/>
    </w:rPr>
  </w:style>
  <w:style w:type="paragraph" w:styleId="Sangradetextonormal">
    <w:name w:val="Body Text Indent"/>
    <w:basedOn w:val="Normal"/>
    <w:rsid w:val="00D111D1"/>
    <w:pPr>
      <w:tabs>
        <w:tab w:val="num" w:pos="1406"/>
      </w:tabs>
      <w:ind w:left="360"/>
      <w:jc w:val="both"/>
    </w:pPr>
    <w:rPr>
      <w:rFonts w:ascii="Berkeley-Medium" w:hAnsi="Berkeley-Medium"/>
      <w:szCs w:val="20"/>
      <w:lang w:val="es-AR"/>
    </w:rPr>
  </w:style>
  <w:style w:type="paragraph" w:styleId="Piedepgina">
    <w:name w:val="footer"/>
    <w:basedOn w:val="Normal"/>
    <w:link w:val="PiedepginaCar"/>
    <w:uiPriority w:val="99"/>
    <w:rsid w:val="00D111D1"/>
    <w:pPr>
      <w:tabs>
        <w:tab w:val="center" w:pos="4252"/>
        <w:tab w:val="right" w:pos="8504"/>
      </w:tabs>
    </w:pPr>
  </w:style>
  <w:style w:type="character" w:styleId="Nmerodepgina">
    <w:name w:val="page number"/>
    <w:basedOn w:val="Fuentedeprrafopredeter"/>
    <w:rsid w:val="00D111D1"/>
  </w:style>
  <w:style w:type="paragraph" w:styleId="Encabezado">
    <w:name w:val="header"/>
    <w:basedOn w:val="Normal"/>
    <w:rsid w:val="00B064DB"/>
    <w:pPr>
      <w:tabs>
        <w:tab w:val="center" w:pos="4252"/>
        <w:tab w:val="right" w:pos="8504"/>
      </w:tabs>
    </w:pPr>
  </w:style>
  <w:style w:type="paragraph" w:styleId="Textodeglobo">
    <w:name w:val="Balloon Text"/>
    <w:basedOn w:val="Normal"/>
    <w:semiHidden/>
    <w:rsid w:val="00B064DB"/>
    <w:rPr>
      <w:rFonts w:ascii="Tahoma" w:hAnsi="Tahoma" w:cs="Tahoma"/>
      <w:sz w:val="16"/>
      <w:szCs w:val="16"/>
    </w:rPr>
  </w:style>
  <w:style w:type="paragraph" w:styleId="NormalWeb">
    <w:name w:val="Normal (Web)"/>
    <w:basedOn w:val="Normal"/>
    <w:rsid w:val="00902653"/>
    <w:pPr>
      <w:spacing w:before="100" w:beforeAutospacing="1" w:after="100" w:afterAutospacing="1"/>
    </w:pPr>
  </w:style>
  <w:style w:type="character" w:styleId="Hipervnculo">
    <w:name w:val="Hyperlink"/>
    <w:basedOn w:val="Fuentedeprrafopredeter"/>
    <w:rsid w:val="00D76F72"/>
    <w:rPr>
      <w:color w:val="0000FF"/>
      <w:u w:val="single"/>
    </w:rPr>
  </w:style>
  <w:style w:type="character" w:customStyle="1" w:styleId="Mencinsinresolver1">
    <w:name w:val="Mención sin resolver1"/>
    <w:basedOn w:val="Fuentedeprrafopredeter"/>
    <w:uiPriority w:val="99"/>
    <w:semiHidden/>
    <w:unhideWhenUsed/>
    <w:rsid w:val="00F86D69"/>
    <w:rPr>
      <w:color w:val="605E5C"/>
      <w:shd w:val="clear" w:color="auto" w:fill="E1DFDD"/>
    </w:rPr>
  </w:style>
  <w:style w:type="character" w:styleId="Refdecomentario">
    <w:name w:val="annotation reference"/>
    <w:basedOn w:val="Fuentedeprrafopredeter"/>
    <w:semiHidden/>
    <w:unhideWhenUsed/>
    <w:rsid w:val="00F86D69"/>
    <w:rPr>
      <w:sz w:val="16"/>
      <w:szCs w:val="16"/>
    </w:rPr>
  </w:style>
  <w:style w:type="paragraph" w:styleId="Textocomentario">
    <w:name w:val="annotation text"/>
    <w:basedOn w:val="Normal"/>
    <w:link w:val="TextocomentarioCar"/>
    <w:semiHidden/>
    <w:unhideWhenUsed/>
    <w:rsid w:val="00F86D69"/>
    <w:rPr>
      <w:sz w:val="20"/>
      <w:szCs w:val="20"/>
    </w:rPr>
  </w:style>
  <w:style w:type="character" w:customStyle="1" w:styleId="TextocomentarioCar">
    <w:name w:val="Texto comentario Car"/>
    <w:basedOn w:val="Fuentedeprrafopredeter"/>
    <w:link w:val="Textocomentario"/>
    <w:semiHidden/>
    <w:rsid w:val="00F86D69"/>
    <w:rPr>
      <w:lang w:val="es-ES" w:eastAsia="es-ES"/>
    </w:rPr>
  </w:style>
  <w:style w:type="paragraph" w:styleId="Asuntodelcomentario">
    <w:name w:val="annotation subject"/>
    <w:basedOn w:val="Textocomentario"/>
    <w:next w:val="Textocomentario"/>
    <w:link w:val="AsuntodelcomentarioCar"/>
    <w:semiHidden/>
    <w:unhideWhenUsed/>
    <w:rsid w:val="00F86D69"/>
    <w:rPr>
      <w:b/>
      <w:bCs/>
    </w:rPr>
  </w:style>
  <w:style w:type="character" w:customStyle="1" w:styleId="AsuntodelcomentarioCar">
    <w:name w:val="Asunto del comentario Car"/>
    <w:basedOn w:val="TextocomentarioCar"/>
    <w:link w:val="Asuntodelcomentario"/>
    <w:semiHidden/>
    <w:rsid w:val="00F86D69"/>
    <w:rPr>
      <w:b/>
      <w:bCs/>
      <w:lang w:val="es-ES" w:eastAsia="es-ES"/>
    </w:rPr>
  </w:style>
  <w:style w:type="paragraph" w:styleId="Prrafodelista">
    <w:name w:val="List Paragraph"/>
    <w:basedOn w:val="Normal"/>
    <w:uiPriority w:val="34"/>
    <w:qFormat/>
    <w:rsid w:val="0092088B"/>
    <w:pPr>
      <w:ind w:left="720"/>
      <w:contextualSpacing/>
    </w:pPr>
  </w:style>
  <w:style w:type="paragraph" w:styleId="Revisin">
    <w:name w:val="Revision"/>
    <w:hidden/>
    <w:uiPriority w:val="99"/>
    <w:semiHidden/>
    <w:rsid w:val="00282C8E"/>
    <w:rPr>
      <w:sz w:val="24"/>
      <w:szCs w:val="24"/>
      <w:lang w:val="es-ES" w:eastAsia="es-ES"/>
    </w:rPr>
  </w:style>
  <w:style w:type="character" w:customStyle="1" w:styleId="PiedepginaCar">
    <w:name w:val="Pie de página Car"/>
    <w:basedOn w:val="Fuentedeprrafopredeter"/>
    <w:link w:val="Piedepgina"/>
    <w:uiPriority w:val="99"/>
    <w:rsid w:val="00F8734D"/>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742">
      <w:bodyDiv w:val="1"/>
      <w:marLeft w:val="0"/>
      <w:marRight w:val="0"/>
      <w:marTop w:val="0"/>
      <w:marBottom w:val="0"/>
      <w:divBdr>
        <w:top w:val="none" w:sz="0" w:space="0" w:color="auto"/>
        <w:left w:val="none" w:sz="0" w:space="0" w:color="auto"/>
        <w:bottom w:val="none" w:sz="0" w:space="0" w:color="auto"/>
        <w:right w:val="none" w:sz="0" w:space="0" w:color="auto"/>
      </w:divBdr>
    </w:div>
    <w:div w:id="238709073">
      <w:bodyDiv w:val="1"/>
      <w:marLeft w:val="0"/>
      <w:marRight w:val="0"/>
      <w:marTop w:val="0"/>
      <w:marBottom w:val="0"/>
      <w:divBdr>
        <w:top w:val="none" w:sz="0" w:space="0" w:color="auto"/>
        <w:left w:val="none" w:sz="0" w:space="0" w:color="auto"/>
        <w:bottom w:val="none" w:sz="0" w:space="0" w:color="auto"/>
        <w:right w:val="none" w:sz="0" w:space="0" w:color="auto"/>
      </w:divBdr>
      <w:divsChild>
        <w:div w:id="263804369">
          <w:marLeft w:val="0"/>
          <w:marRight w:val="0"/>
          <w:marTop w:val="0"/>
          <w:marBottom w:val="0"/>
          <w:divBdr>
            <w:top w:val="none" w:sz="0" w:space="0" w:color="auto"/>
            <w:left w:val="none" w:sz="0" w:space="0" w:color="auto"/>
            <w:bottom w:val="none" w:sz="0" w:space="0" w:color="auto"/>
            <w:right w:val="none" w:sz="0" w:space="0" w:color="auto"/>
          </w:divBdr>
        </w:div>
        <w:div w:id="1633168570">
          <w:marLeft w:val="0"/>
          <w:marRight w:val="0"/>
          <w:marTop w:val="0"/>
          <w:marBottom w:val="0"/>
          <w:divBdr>
            <w:top w:val="none" w:sz="0" w:space="0" w:color="auto"/>
            <w:left w:val="none" w:sz="0" w:space="0" w:color="auto"/>
            <w:bottom w:val="none" w:sz="0" w:space="0" w:color="auto"/>
            <w:right w:val="none" w:sz="0" w:space="0" w:color="auto"/>
          </w:divBdr>
        </w:div>
        <w:div w:id="2055494587">
          <w:marLeft w:val="0"/>
          <w:marRight w:val="0"/>
          <w:marTop w:val="0"/>
          <w:marBottom w:val="0"/>
          <w:divBdr>
            <w:top w:val="none" w:sz="0" w:space="0" w:color="auto"/>
            <w:left w:val="none" w:sz="0" w:space="0" w:color="auto"/>
            <w:bottom w:val="none" w:sz="0" w:space="0" w:color="auto"/>
            <w:right w:val="none" w:sz="0" w:space="0" w:color="auto"/>
          </w:divBdr>
        </w:div>
        <w:div w:id="1080562098">
          <w:marLeft w:val="0"/>
          <w:marRight w:val="0"/>
          <w:marTop w:val="0"/>
          <w:marBottom w:val="0"/>
          <w:divBdr>
            <w:top w:val="none" w:sz="0" w:space="0" w:color="auto"/>
            <w:left w:val="none" w:sz="0" w:space="0" w:color="auto"/>
            <w:bottom w:val="none" w:sz="0" w:space="0" w:color="auto"/>
            <w:right w:val="none" w:sz="0" w:space="0" w:color="auto"/>
          </w:divBdr>
        </w:div>
        <w:div w:id="1990282609">
          <w:marLeft w:val="0"/>
          <w:marRight w:val="0"/>
          <w:marTop w:val="0"/>
          <w:marBottom w:val="0"/>
          <w:divBdr>
            <w:top w:val="none" w:sz="0" w:space="0" w:color="auto"/>
            <w:left w:val="none" w:sz="0" w:space="0" w:color="auto"/>
            <w:bottom w:val="none" w:sz="0" w:space="0" w:color="auto"/>
            <w:right w:val="none" w:sz="0" w:space="0" w:color="auto"/>
          </w:divBdr>
        </w:div>
      </w:divsChild>
    </w:div>
    <w:div w:id="1003120811">
      <w:bodyDiv w:val="1"/>
      <w:marLeft w:val="0"/>
      <w:marRight w:val="0"/>
      <w:marTop w:val="0"/>
      <w:marBottom w:val="0"/>
      <w:divBdr>
        <w:top w:val="none" w:sz="0" w:space="0" w:color="auto"/>
        <w:left w:val="none" w:sz="0" w:space="0" w:color="auto"/>
        <w:bottom w:val="none" w:sz="0" w:space="0" w:color="auto"/>
        <w:right w:val="none" w:sz="0" w:space="0" w:color="auto"/>
      </w:divBdr>
    </w:div>
    <w:div w:id="1238242701">
      <w:bodyDiv w:val="1"/>
      <w:marLeft w:val="0"/>
      <w:marRight w:val="0"/>
      <w:marTop w:val="0"/>
      <w:marBottom w:val="0"/>
      <w:divBdr>
        <w:top w:val="none" w:sz="0" w:space="0" w:color="auto"/>
        <w:left w:val="none" w:sz="0" w:space="0" w:color="auto"/>
        <w:bottom w:val="none" w:sz="0" w:space="0" w:color="auto"/>
        <w:right w:val="none" w:sz="0" w:space="0" w:color="auto"/>
      </w:divBdr>
      <w:divsChild>
        <w:div w:id="25761730">
          <w:marLeft w:val="0"/>
          <w:marRight w:val="0"/>
          <w:marTop w:val="0"/>
          <w:marBottom w:val="0"/>
          <w:divBdr>
            <w:top w:val="none" w:sz="0" w:space="0" w:color="auto"/>
            <w:left w:val="none" w:sz="0" w:space="0" w:color="auto"/>
            <w:bottom w:val="none" w:sz="0" w:space="0" w:color="auto"/>
            <w:right w:val="none" w:sz="0" w:space="0" w:color="auto"/>
          </w:divBdr>
        </w:div>
        <w:div w:id="235671362">
          <w:marLeft w:val="0"/>
          <w:marRight w:val="0"/>
          <w:marTop w:val="0"/>
          <w:marBottom w:val="0"/>
          <w:divBdr>
            <w:top w:val="none" w:sz="0" w:space="0" w:color="auto"/>
            <w:left w:val="none" w:sz="0" w:space="0" w:color="auto"/>
            <w:bottom w:val="none" w:sz="0" w:space="0" w:color="auto"/>
            <w:right w:val="none" w:sz="0" w:space="0" w:color="auto"/>
          </w:divBdr>
        </w:div>
        <w:div w:id="1686784917">
          <w:marLeft w:val="0"/>
          <w:marRight w:val="0"/>
          <w:marTop w:val="0"/>
          <w:marBottom w:val="0"/>
          <w:divBdr>
            <w:top w:val="none" w:sz="0" w:space="0" w:color="auto"/>
            <w:left w:val="none" w:sz="0" w:space="0" w:color="auto"/>
            <w:bottom w:val="none" w:sz="0" w:space="0" w:color="auto"/>
            <w:right w:val="none" w:sz="0" w:space="0" w:color="auto"/>
          </w:divBdr>
        </w:div>
        <w:div w:id="661932292">
          <w:marLeft w:val="0"/>
          <w:marRight w:val="0"/>
          <w:marTop w:val="0"/>
          <w:marBottom w:val="0"/>
          <w:divBdr>
            <w:top w:val="none" w:sz="0" w:space="0" w:color="auto"/>
            <w:left w:val="none" w:sz="0" w:space="0" w:color="auto"/>
            <w:bottom w:val="none" w:sz="0" w:space="0" w:color="auto"/>
            <w:right w:val="none" w:sz="0" w:space="0" w:color="auto"/>
          </w:divBdr>
        </w:div>
      </w:divsChild>
    </w:div>
    <w:div w:id="1484541764">
      <w:bodyDiv w:val="1"/>
      <w:marLeft w:val="0"/>
      <w:marRight w:val="0"/>
      <w:marTop w:val="0"/>
      <w:marBottom w:val="0"/>
      <w:divBdr>
        <w:top w:val="none" w:sz="0" w:space="0" w:color="auto"/>
        <w:left w:val="none" w:sz="0" w:space="0" w:color="auto"/>
        <w:bottom w:val="none" w:sz="0" w:space="0" w:color="auto"/>
        <w:right w:val="none" w:sz="0" w:space="0" w:color="auto"/>
      </w:divBdr>
      <w:divsChild>
        <w:div w:id="1646659802">
          <w:marLeft w:val="0"/>
          <w:marRight w:val="0"/>
          <w:marTop w:val="0"/>
          <w:marBottom w:val="0"/>
          <w:divBdr>
            <w:top w:val="none" w:sz="0" w:space="0" w:color="auto"/>
            <w:left w:val="none" w:sz="0" w:space="0" w:color="auto"/>
            <w:bottom w:val="none" w:sz="0" w:space="0" w:color="auto"/>
            <w:right w:val="none" w:sz="0" w:space="0" w:color="auto"/>
          </w:divBdr>
        </w:div>
        <w:div w:id="618688089">
          <w:marLeft w:val="0"/>
          <w:marRight w:val="0"/>
          <w:marTop w:val="0"/>
          <w:marBottom w:val="0"/>
          <w:divBdr>
            <w:top w:val="none" w:sz="0" w:space="0" w:color="auto"/>
            <w:left w:val="none" w:sz="0" w:space="0" w:color="auto"/>
            <w:bottom w:val="none" w:sz="0" w:space="0" w:color="auto"/>
            <w:right w:val="none" w:sz="0" w:space="0" w:color="auto"/>
          </w:divBdr>
        </w:div>
        <w:div w:id="1949699999">
          <w:marLeft w:val="0"/>
          <w:marRight w:val="0"/>
          <w:marTop w:val="0"/>
          <w:marBottom w:val="0"/>
          <w:divBdr>
            <w:top w:val="none" w:sz="0" w:space="0" w:color="auto"/>
            <w:left w:val="none" w:sz="0" w:space="0" w:color="auto"/>
            <w:bottom w:val="none" w:sz="0" w:space="0" w:color="auto"/>
            <w:right w:val="none" w:sz="0" w:space="0" w:color="auto"/>
          </w:divBdr>
        </w:div>
      </w:divsChild>
    </w:div>
    <w:div w:id="210641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rta.com.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CEDB0-4878-4979-B8A7-ABF5AFA3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4740</Words>
  <Characters>26134</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Word - Convenio2010.doc</vt:lpstr>
      <vt:lpstr>Microsoft Word - Convenio2010.doc</vt:lpstr>
    </vt:vector>
  </TitlesOfParts>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Convenio2010.doc</dc:title>
  <dc:creator>jutard</dc:creator>
  <cp:lastModifiedBy>Licencia _Multi_user_43</cp:lastModifiedBy>
  <cp:revision>2</cp:revision>
  <cp:lastPrinted>2019-08-05T15:47:00Z</cp:lastPrinted>
  <dcterms:created xsi:type="dcterms:W3CDTF">2024-01-16T15:10:00Z</dcterms:created>
  <dcterms:modified xsi:type="dcterms:W3CDTF">2024-01-16T15:10:00Z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-813470135</vt:i4>
  </property>
  <property fmtid="{D5CDD505-2E9C-101B-9397-08002B2CF9AE}" pid="3" name="_ReviewingToolsShownOnce">
    <vt:lpwstr/>
  </property>
</Properties>
</file>